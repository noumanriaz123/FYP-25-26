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640" w:type="dxa"/>
        <w:tblInd w:w="108" w:type="dxa"/>
        <w:tblLayout w:type="fixed"/>
        <w:tblCellMar>
          <w:top w:w="0" w:type="dxa"/>
          <w:left w:w="108" w:type="dxa"/>
          <w:bottom w:w="0" w:type="dxa"/>
          <w:right w:w="108" w:type="dxa"/>
        </w:tblCellMar>
      </w:tblPr>
      <w:tblGrid>
        <w:gridCol w:w="8640"/>
      </w:tblGrid>
      <w:tr w14:paraId="0170221D">
        <w:tblPrEx>
          <w:tblCellMar>
            <w:top w:w="0" w:type="dxa"/>
            <w:left w:w="108" w:type="dxa"/>
            <w:bottom w:w="0" w:type="dxa"/>
            <w:right w:w="108" w:type="dxa"/>
          </w:tblCellMar>
        </w:tblPrEx>
        <w:trPr>
          <w:trHeight w:val="13140" w:hRule="atLeast"/>
        </w:trPr>
        <w:tc>
          <w:tcPr>
            <w:tcW w:w="8640" w:type="dxa"/>
            <w:noWrap w:val="0"/>
            <w:vAlign w:val="top"/>
          </w:tcPr>
          <w:p w14:paraId="687FD044">
            <w:pPr>
              <w:pStyle w:val="31"/>
              <w:pBdr>
                <w:bottom w:val="single" w:color="auto" w:sz="4" w:space="1"/>
              </w:pBdr>
              <w:spacing w:before="0" w:after="120"/>
              <w:ind w:left="389"/>
              <w:rPr>
                <w:rFonts w:ascii="Verdana" w:hAnsi="Verdana"/>
                <w:sz w:val="36"/>
              </w:rPr>
            </w:pPr>
          </w:p>
          <w:p w14:paraId="5007685B">
            <w:pPr>
              <w:pStyle w:val="31"/>
              <w:pBdr>
                <w:bottom w:val="single" w:color="auto" w:sz="4" w:space="1"/>
              </w:pBdr>
              <w:spacing w:before="0" w:after="120"/>
              <w:ind w:left="389"/>
              <w:rPr>
                <w:rFonts w:ascii="Verdana" w:hAnsi="Verdana"/>
                <w:szCs w:val="72"/>
              </w:rPr>
            </w:pPr>
            <w:ins w:id="6" w:author="Farrukh Saleem" w:date="2002-04-02T12:13:00Z">
              <w:r>
                <w:rPr>
                  <w:rFonts w:ascii="Verdana" w:hAnsi="Verdana"/>
                  <w:sz w:val="36"/>
                </w:rPr>
                <w:t>Software Requirement</w:t>
              </w:r>
            </w:ins>
            <w:r>
              <w:rPr>
                <w:rFonts w:ascii="Verdana" w:hAnsi="Verdana"/>
                <w:sz w:val="36"/>
              </w:rPr>
              <w:t>s</w:t>
            </w:r>
            <w:ins w:id="7" w:author="Farrukh Saleem" w:date="2002-04-02T12:13:00Z">
              <w:r>
                <w:rPr>
                  <w:rFonts w:ascii="Verdana" w:hAnsi="Verdana"/>
                  <w:sz w:val="36"/>
                </w:rPr>
                <w:t xml:space="preserve"> Specification</w:t>
              </w:r>
            </w:ins>
            <w:r>
              <w:rPr>
                <w:rFonts w:ascii="Verdana" w:hAnsi="Verdana"/>
                <w:sz w:val="36"/>
              </w:rPr>
              <w:t>s</w:t>
            </w:r>
          </w:p>
          <w:p w14:paraId="34C8DC37">
            <w:pPr>
              <w:pStyle w:val="49"/>
            </w:pPr>
          </w:p>
          <w:p w14:paraId="181F6A17">
            <w:pPr>
              <w:pStyle w:val="49"/>
            </w:pPr>
          </w:p>
          <w:p w14:paraId="3218379C">
            <w:pPr>
              <w:keepNext w:val="0"/>
              <w:keepLines w:val="0"/>
              <w:widowControl/>
              <w:suppressLineNumbers w:val="0"/>
              <w:ind w:firstLine="703" w:firstLineChars="250"/>
              <w:jc w:val="left"/>
              <w:rPr>
                <w:b/>
                <w:bCs/>
                <w:sz w:val="28"/>
                <w:szCs w:val="28"/>
              </w:rPr>
            </w:pPr>
            <w:r>
              <w:rPr>
                <w:rFonts w:hint="default" w:ascii="Times New Roman" w:hAnsi="Times New Roman" w:eastAsia="SimSun" w:cs="Times New Roman"/>
                <w:b/>
                <w:bCs/>
                <w:color w:val="000000"/>
                <w:kern w:val="0"/>
                <w:sz w:val="28"/>
                <w:szCs w:val="28"/>
                <w:lang w:val="en-US" w:eastAsia="zh-CN" w:bidi="ar"/>
              </w:rPr>
              <w:t>AI and Blockchain-Based Certificate Verification System</w:t>
            </w:r>
          </w:p>
          <w:p w14:paraId="4E1CDFD5">
            <w:pPr>
              <w:pStyle w:val="49"/>
            </w:pPr>
          </w:p>
          <w:p w14:paraId="07AB6011">
            <w:pPr>
              <w:pStyle w:val="49"/>
              <w:rPr>
                <w:sz w:val="24"/>
              </w:rPr>
            </w:pPr>
          </w:p>
          <w:p w14:paraId="42FCDB28">
            <w:pPr>
              <w:rPr>
                <w:rFonts w:hint="default" w:ascii="Times New Roman" w:hAnsi="Times New Roman" w:cs="Times New Roman"/>
                <w:b/>
                <w:bCs/>
                <w:sz w:val="32"/>
                <w:szCs w:val="32"/>
              </w:rPr>
            </w:pPr>
            <w:r>
              <w:rPr>
                <w:rFonts w:hint="default" w:ascii="Times New Roman" w:hAnsi="Times New Roman" w:cs="Times New Roman"/>
                <w:b/>
                <w:bCs/>
                <w:sz w:val="32"/>
                <w:szCs w:val="32"/>
              </w:rPr>
              <w:t>Project Code:</w:t>
            </w:r>
          </w:p>
          <w:p w14:paraId="0E1F707F">
            <w:pPr>
              <w:rPr>
                <w:rFonts w:ascii="Arial Black" w:hAnsi="Arial Black" w:cs="Arial"/>
              </w:rPr>
            </w:pPr>
          </w:p>
          <w:p w14:paraId="1B5B8571">
            <w:pPr>
              <w:rPr>
                <w:rFonts w:hint="default" w:ascii="Arial Black" w:hAnsi="Arial Black" w:cs="Arial"/>
                <w:sz w:val="24"/>
                <w:szCs w:val="24"/>
                <w:lang w:val="en-US"/>
              </w:rPr>
            </w:pPr>
            <w:r>
              <w:rPr>
                <w:rFonts w:hint="default" w:ascii="Arial Black" w:hAnsi="Arial Black" w:cs="Arial"/>
                <w:sz w:val="24"/>
                <w:szCs w:val="24"/>
                <w:lang w:val="en-US"/>
              </w:rPr>
              <w:t xml:space="preserve">                         </w:t>
            </w:r>
            <w:r>
              <w:rPr>
                <w:rFonts w:hint="default" w:ascii="Verdana" w:hAnsi="Verdana" w:eastAsia="SimSun" w:cs="Verdana"/>
                <w:color w:val="000000"/>
                <w:kern w:val="0"/>
                <w:sz w:val="24"/>
                <w:szCs w:val="24"/>
                <w:lang w:val="en-US" w:eastAsia="zh-CN" w:bidi="ar"/>
              </w:rPr>
              <w:t>BCV-AI-(25-26)</w:t>
            </w:r>
          </w:p>
          <w:p w14:paraId="28200106">
            <w:pPr>
              <w:rPr>
                <w:rFonts w:ascii="Arial Black" w:hAnsi="Arial Black" w:cs="Arial"/>
              </w:rPr>
            </w:pPr>
          </w:p>
          <w:p w14:paraId="26B45316">
            <w:pPr>
              <w:rPr>
                <w:rFonts w:ascii="Arial Black" w:hAnsi="Arial Black" w:cs="Arial"/>
              </w:rPr>
            </w:pPr>
            <w:r>
              <w:rPr>
                <w:rFonts w:ascii="Arial Black" w:hAnsi="Arial Black" w:cs="Arial"/>
              </w:rPr>
              <w:t>Internal Advisor:</w:t>
            </w:r>
          </w:p>
          <w:p w14:paraId="55B31B4D">
            <w:pPr>
              <w:rPr>
                <w:rFonts w:ascii="Arial Black" w:hAnsi="Arial Black" w:cs="Arial"/>
              </w:rPr>
            </w:pPr>
          </w:p>
          <w:p w14:paraId="05CEC71B">
            <w:pPr>
              <w:rPr>
                <w:rFonts w:hint="default" w:ascii="Verdana" w:hAnsi="Verdana" w:cs="Verdana"/>
                <w:lang w:val="en-US"/>
              </w:rPr>
            </w:pPr>
            <w:r>
              <w:rPr>
                <w:rFonts w:hint="default" w:ascii="Verdana" w:hAnsi="Verdana" w:cs="Verdana"/>
                <w:lang w:val="en-US"/>
              </w:rPr>
              <w:t xml:space="preserve">                         Mr. Muhammad Fahad</w:t>
            </w:r>
          </w:p>
          <w:p w14:paraId="4E47CEEA">
            <w:pPr>
              <w:rPr>
                <w:rFonts w:ascii="Arial Black" w:hAnsi="Arial Black" w:cs="Arial"/>
              </w:rPr>
            </w:pPr>
          </w:p>
          <w:p w14:paraId="6A85CC50">
            <w:pPr>
              <w:rPr>
                <w:rFonts w:ascii="Arial Black" w:hAnsi="Arial Black" w:cs="Arial"/>
              </w:rPr>
            </w:pPr>
            <w:r>
              <w:rPr>
                <w:rFonts w:ascii="Arial Black" w:hAnsi="Arial Black" w:cs="Arial"/>
              </w:rPr>
              <w:t>Project Manager:</w:t>
            </w:r>
          </w:p>
          <w:p w14:paraId="4FE2F73E">
            <w:pPr>
              <w:rPr>
                <w:rFonts w:ascii="Arial Black" w:hAnsi="Arial Black" w:cs="Arial"/>
              </w:rPr>
            </w:pPr>
          </w:p>
          <w:p w14:paraId="7F6CF355">
            <w:pPr>
              <w:rPr>
                <w:rFonts w:hint="default" w:ascii="Verdana" w:hAnsi="Verdana" w:cs="Verdana"/>
                <w:b/>
                <w:bCs/>
                <w:lang w:val="en-US"/>
              </w:rPr>
            </w:pPr>
            <w:r>
              <w:rPr>
                <w:rFonts w:hint="default" w:ascii="Verdana" w:hAnsi="Verdana" w:cs="Verdana"/>
                <w:lang w:val="en-US"/>
              </w:rPr>
              <w:t xml:space="preserve">                        Dr. Muhammad Ilyas</w:t>
            </w:r>
          </w:p>
          <w:p w14:paraId="334DAA38">
            <w:pPr>
              <w:rPr>
                <w:rFonts w:ascii="Arial Black" w:hAnsi="Arial Black" w:cs="Arial"/>
              </w:rPr>
            </w:pPr>
          </w:p>
          <w:p w14:paraId="75C60C2D">
            <w:pPr>
              <w:rPr>
                <w:rFonts w:ascii="Arial Black" w:hAnsi="Arial Black" w:cs="Arial"/>
              </w:rPr>
            </w:pPr>
            <w:r>
              <w:rPr>
                <w:rFonts w:ascii="Arial Black" w:hAnsi="Arial Black" w:cs="Arial"/>
              </w:rPr>
              <w:t>Project Team:</w:t>
            </w:r>
          </w:p>
          <w:p w14:paraId="33A81D4A">
            <w:pPr>
              <w:rPr>
                <w:rFonts w:ascii="Arial Black" w:hAnsi="Arial Black" w:cs="Arial"/>
              </w:rPr>
            </w:pPr>
          </w:p>
          <w:p w14:paraId="59B5A8A4">
            <w:pPr>
              <w:numPr>
                <w:ilvl w:val="0"/>
                <w:numId w:val="5"/>
              </w:numPr>
              <w:ind w:left="1920" w:leftChars="0" w:firstLine="0" w:firstLineChars="0"/>
              <w:rPr>
                <w:rFonts w:hint="default" w:ascii="Verdana" w:hAnsi="Verdana" w:cs="Verdana"/>
                <w:lang w:val="en-US"/>
              </w:rPr>
            </w:pPr>
            <w:r>
              <w:rPr>
                <w:rFonts w:hint="default" w:ascii="Verdana" w:hAnsi="Verdana" w:cs="Verdana"/>
                <w:lang w:val="en-US"/>
              </w:rPr>
              <w:t>Nouman Riaz   BSCS51F21R003  (Team Lead)</w:t>
            </w:r>
          </w:p>
          <w:p w14:paraId="67B721D0">
            <w:pPr>
              <w:rPr>
                <w:rFonts w:ascii="Arial Black" w:hAnsi="Arial Black" w:cs="Arial"/>
              </w:rPr>
            </w:pPr>
          </w:p>
          <w:p w14:paraId="435149D9">
            <w:r>
              <w:rPr>
                <w:rFonts w:ascii="Arial Black" w:hAnsi="Arial Black" w:cs="Arial"/>
              </w:rPr>
              <w:t>Submission Date:</w:t>
            </w:r>
          </w:p>
          <w:p w14:paraId="7723F42A">
            <w:pPr>
              <w:pStyle w:val="49"/>
            </w:pPr>
          </w:p>
          <w:p w14:paraId="4E6D30CA">
            <w:pPr>
              <w:pStyle w:val="49"/>
              <w:rPr>
                <w:rFonts w:hint="default" w:ascii="Verdana" w:hAnsi="Verdana" w:cs="Verdana"/>
                <w:b w:val="0"/>
                <w:bCs w:val="0"/>
                <w:lang w:val="en-US"/>
              </w:rPr>
            </w:pPr>
            <w:r>
              <w:rPr>
                <w:rFonts w:hint="default" w:ascii="Verdana" w:hAnsi="Verdana" w:cs="Verdana"/>
                <w:b w:val="0"/>
                <w:bCs w:val="0"/>
                <w:lang w:val="en-US"/>
              </w:rPr>
              <w:t xml:space="preserve">                    October 20, 2025</w:t>
            </w:r>
          </w:p>
          <w:p w14:paraId="6D30C3F6">
            <w:pPr>
              <w:pStyle w:val="49"/>
            </w:pPr>
          </w:p>
          <w:p w14:paraId="71DB5C9B">
            <w:pPr>
              <w:pStyle w:val="49"/>
            </w:pPr>
          </w:p>
          <w:p w14:paraId="27E435CF">
            <w:pPr>
              <w:pStyle w:val="49"/>
            </w:pPr>
          </w:p>
          <w:p w14:paraId="0CED29A5">
            <w:pPr>
              <w:pStyle w:val="49"/>
            </w:pPr>
          </w:p>
          <w:p w14:paraId="3B7B840E">
            <w:pPr>
              <w:pStyle w:val="49"/>
            </w:pPr>
          </w:p>
          <w:p w14:paraId="61DB786B">
            <w:pPr>
              <w:pStyle w:val="4"/>
              <w:numPr>
                <w:ilvl w:val="0"/>
                <w:numId w:val="0"/>
              </w:numPr>
              <w:tabs>
                <w:tab w:val="clear" w:pos="720"/>
              </w:tabs>
              <w:ind w:left="4752"/>
              <w:rPr>
                <w:rFonts w:ascii="Arial" w:hAnsi="Arial" w:cs="Arial"/>
                <w:b w:val="0"/>
                <w:bCs w:val="0"/>
              </w:rPr>
            </w:pPr>
            <w:r>
              <w:rPr>
                <w:rFonts w:ascii="Arial" w:hAnsi="Arial" w:cs="Arial"/>
                <w:b w:val="0"/>
                <w:bCs w:val="0"/>
              </w:rPr>
              <w:t xml:space="preserve">                           _____________________</w:t>
            </w:r>
          </w:p>
          <w:p w14:paraId="6373F6B0">
            <w:pPr>
              <w:pStyle w:val="49"/>
            </w:pPr>
            <w:r>
              <w:rPr>
                <w:rFonts w:cs="Arial"/>
                <w:sz w:val="20"/>
              </w:rPr>
              <w:t xml:space="preserve">                                                                                     Project Manager’s Signature</w:t>
            </w:r>
            <w:ins w:id="8" w:author="Farrukh Saleem" w:date="2002-04-02T12:13:00Z">
              <w:del w:id="9" w:author="maryum" w:date="2002-09-10T09:53:00Z">
                <w:r>
                  <w:rPr/>
                  <w:delText>Document</w:delText>
                </w:r>
              </w:del>
            </w:ins>
          </w:p>
        </w:tc>
      </w:tr>
    </w:tbl>
    <w:p w14:paraId="74E4A0E3">
      <w:pPr>
        <w:rPr>
          <w:b/>
          <w:bCs/>
        </w:rPr>
      </w:pPr>
      <w:bookmarkStart w:id="0" w:name="_Toc512155514"/>
      <w:bookmarkStart w:id="1" w:name="_Toc497565167"/>
      <w:bookmarkStart w:id="2" w:name="_Toc512155516"/>
      <w:r>
        <w:rPr>
          <w:rFonts w:ascii="Arial" w:hAnsi="Arial" w:cs="Arial"/>
          <w:b/>
          <w:bCs/>
          <w:sz w:val="32"/>
        </w:rPr>
        <w:t>Document Information</w:t>
      </w:r>
      <w:bookmarkEnd w:id="0"/>
    </w:p>
    <w:p w14:paraId="1C10E37F">
      <w:pPr>
        <w:rPr>
          <w:rFonts w:ascii="Arial" w:hAnsi="Arial" w:cs="Arial"/>
          <w:b/>
          <w:bCs/>
          <w:sz w:val="32"/>
        </w:rPr>
      </w:pPr>
    </w:p>
    <w:tbl>
      <w:tblPr>
        <w:tblStyle w:val="12"/>
        <w:tblW w:w="8460" w:type="dxa"/>
        <w:jc w:val="center"/>
        <w:tblLayout w:type="fixed"/>
        <w:tblCellMar>
          <w:top w:w="0" w:type="dxa"/>
          <w:left w:w="108" w:type="dxa"/>
          <w:bottom w:w="0" w:type="dxa"/>
          <w:right w:w="108" w:type="dxa"/>
        </w:tblCellMar>
      </w:tblPr>
      <w:tblGrid>
        <w:gridCol w:w="2340"/>
        <w:gridCol w:w="6120"/>
      </w:tblGrid>
      <w:tr w14:paraId="1D483DD9">
        <w:tblPrEx>
          <w:tblCellMar>
            <w:top w:w="0" w:type="dxa"/>
            <w:left w:w="108" w:type="dxa"/>
            <w:bottom w:w="0" w:type="dxa"/>
            <w:right w:w="108" w:type="dxa"/>
          </w:tblCellMar>
        </w:tblPrEx>
        <w:trPr>
          <w:cantSplit/>
          <w:tblHeader/>
          <w:jc w:val="center"/>
        </w:trPr>
        <w:tc>
          <w:tcPr>
            <w:tcW w:w="2340"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73536442">
            <w:pPr>
              <w:pStyle w:val="51"/>
              <w:spacing w:after="120"/>
              <w:ind w:left="389" w:hanging="389"/>
              <w:jc w:val="both"/>
            </w:pPr>
            <w:r>
              <w:t>Category</w:t>
            </w:r>
          </w:p>
        </w:tc>
        <w:tc>
          <w:tcPr>
            <w:tcW w:w="6120"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6A932972">
            <w:pPr>
              <w:pStyle w:val="51"/>
              <w:spacing w:after="120"/>
              <w:ind w:left="389" w:hanging="389"/>
              <w:jc w:val="both"/>
            </w:pPr>
            <w:r>
              <w:t>Information</w:t>
            </w:r>
          </w:p>
        </w:tc>
      </w:tr>
      <w:tr w14:paraId="6B0DEE82">
        <w:tblPrEx>
          <w:tblCellMar>
            <w:top w:w="0" w:type="dxa"/>
            <w:left w:w="108" w:type="dxa"/>
            <w:bottom w:w="0" w:type="dxa"/>
            <w:right w:w="108" w:type="dxa"/>
          </w:tblCellMar>
        </w:tblPrEx>
        <w:trPr>
          <w:cantSplit/>
          <w:jc w:val="center"/>
        </w:trPr>
        <w:tc>
          <w:tcPr>
            <w:tcW w:w="2340" w:type="dxa"/>
            <w:tcBorders>
              <w:left w:val="single" w:color="C0C0C0" w:sz="8" w:space="0"/>
              <w:bottom w:val="single" w:color="C0C0C0" w:sz="8" w:space="0"/>
              <w:right w:val="single" w:color="C0C0C0" w:sz="8" w:space="0"/>
            </w:tcBorders>
            <w:shd w:val="pct5" w:color="auto" w:fill="FFFFFF"/>
            <w:noWrap w:val="0"/>
            <w:vAlign w:val="center"/>
          </w:tcPr>
          <w:p w14:paraId="7FD5AA6A">
            <w:pPr>
              <w:pStyle w:val="50"/>
            </w:pPr>
            <w:r>
              <w:t>Customer</w:t>
            </w:r>
          </w:p>
        </w:tc>
        <w:tc>
          <w:tcPr>
            <w:tcW w:w="6120" w:type="dxa"/>
            <w:tcBorders>
              <w:left w:val="single" w:color="C0C0C0" w:sz="8" w:space="0"/>
              <w:bottom w:val="single" w:color="C0C0C0" w:sz="8" w:space="0"/>
              <w:right w:val="single" w:color="C0C0C0" w:sz="8" w:space="0"/>
            </w:tcBorders>
            <w:shd w:val="pct5" w:color="auto" w:fill="FFFFFF"/>
            <w:noWrap w:val="0"/>
            <w:vAlign w:val="center"/>
          </w:tcPr>
          <w:p w14:paraId="35F22703">
            <w:pPr>
              <w:pStyle w:val="50"/>
              <w:rPr>
                <w:rFonts w:hint="default"/>
                <w:lang w:val="en-US"/>
              </w:rPr>
            </w:pPr>
            <w:r>
              <w:rPr>
                <w:rFonts w:hint="default"/>
                <w:lang w:val="en-US"/>
              </w:rPr>
              <w:t>University of Sargodha</w:t>
            </w:r>
          </w:p>
        </w:tc>
      </w:tr>
      <w:tr w14:paraId="39361CDA">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7FB9501C">
            <w:pPr>
              <w:pStyle w:val="50"/>
            </w:pPr>
            <w:r>
              <w:t>Project</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9AA4431">
            <w:pPr>
              <w:pStyle w:val="50"/>
            </w:pPr>
            <w:r>
              <w:rPr>
                <w:rFonts w:hint="default" w:ascii="Verdana" w:hAnsi="Verdana" w:eastAsia="SimSun" w:cs="Verdana"/>
                <w:sz w:val="16"/>
                <w:szCs w:val="16"/>
              </w:rPr>
              <w:t>AI and Blockchain-Based Certificate Verification System</w:t>
            </w:r>
          </w:p>
        </w:tc>
      </w:tr>
      <w:tr w14:paraId="1BB24DA5">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976838F">
            <w:pPr>
              <w:pStyle w:val="50"/>
            </w:pPr>
            <w:r>
              <w:t>Document</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145948B5">
            <w:pPr>
              <w:pStyle w:val="50"/>
            </w:pPr>
            <w:r>
              <w:t>Requirement Specifications</w:t>
            </w:r>
          </w:p>
        </w:tc>
      </w:tr>
      <w:tr w14:paraId="7138C64D">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72CDD98B">
            <w:pPr>
              <w:pStyle w:val="50"/>
            </w:pPr>
            <w:r>
              <w:t>Document Version</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4BBE4F3">
            <w:pPr>
              <w:pStyle w:val="50"/>
              <w:rPr>
                <w:rFonts w:hint="default"/>
                <w:lang w:val="en-US"/>
              </w:rPr>
            </w:pPr>
            <w:r>
              <w:rPr>
                <w:rFonts w:hint="default"/>
                <w:lang w:val="en-US"/>
              </w:rPr>
              <w:t>1.0</w:t>
            </w:r>
          </w:p>
        </w:tc>
      </w:tr>
      <w:tr w14:paraId="4F61C637">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BC5C880">
            <w:pPr>
              <w:pStyle w:val="50"/>
            </w:pPr>
            <w:r>
              <w:t>Identifier</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1097CE5">
            <w:pPr>
              <w:keepNext w:val="0"/>
              <w:keepLines w:val="0"/>
              <w:widowControl/>
              <w:suppressLineNumbers w:val="0"/>
              <w:jc w:val="left"/>
              <w:rPr>
                <w:rFonts w:hint="default" w:ascii="Verdana" w:hAnsi="Verdana" w:cs="Verdana"/>
                <w:sz w:val="16"/>
                <w:szCs w:val="16"/>
              </w:rPr>
            </w:pPr>
            <w:r>
              <w:rPr>
                <w:rFonts w:hint="default" w:ascii="Verdana" w:hAnsi="Verdana" w:eastAsia="SimSun" w:cs="Verdana"/>
                <w:color w:val="000000"/>
                <w:kern w:val="0"/>
                <w:sz w:val="16"/>
                <w:szCs w:val="16"/>
                <w:lang w:val="en-US" w:eastAsia="zh-CN" w:bidi="ar"/>
              </w:rPr>
              <w:t>BCV-AI-(25-26)</w:t>
            </w:r>
          </w:p>
        </w:tc>
      </w:tr>
      <w:tr w14:paraId="7D0E626F">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EA3167B">
            <w:pPr>
              <w:pStyle w:val="50"/>
            </w:pPr>
            <w:r>
              <w:t>Status</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B229695">
            <w:pPr>
              <w:pStyle w:val="50"/>
            </w:pPr>
            <w:r>
              <w:t>Draft</w:t>
            </w:r>
          </w:p>
        </w:tc>
      </w:tr>
      <w:tr w14:paraId="7ED5F988">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0CF91047">
            <w:pPr>
              <w:pStyle w:val="50"/>
            </w:pPr>
            <w:r>
              <w:t>Author(s)</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74EBF4D">
            <w:pPr>
              <w:pStyle w:val="50"/>
              <w:rPr>
                <w:rFonts w:hint="default"/>
                <w:lang w:val="en-US"/>
              </w:rPr>
            </w:pPr>
            <w:r>
              <w:rPr>
                <w:rFonts w:hint="default"/>
                <w:lang w:val="en-US"/>
              </w:rPr>
              <w:t>Muhammad Nouman Riaz</w:t>
            </w:r>
          </w:p>
        </w:tc>
      </w:tr>
      <w:tr w14:paraId="2FE14A03">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2B8A1999">
            <w:pPr>
              <w:pStyle w:val="50"/>
            </w:pPr>
            <w:r>
              <w:t>Approver(s)</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675F93F7">
            <w:pPr>
              <w:pStyle w:val="50"/>
              <w:rPr>
                <w:rFonts w:hint="default"/>
                <w:lang w:val="en-US"/>
              </w:rPr>
            </w:pPr>
            <w:r>
              <w:rPr>
                <w:rFonts w:hint="default"/>
                <w:lang w:val="en-US"/>
              </w:rPr>
              <w:t>Dr. Muhammad Ilyas</w:t>
            </w:r>
          </w:p>
        </w:tc>
      </w:tr>
      <w:tr w14:paraId="668E4891">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0970C0A">
            <w:pPr>
              <w:pStyle w:val="50"/>
            </w:pPr>
            <w:r>
              <w:t>Issue Date</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730284D0">
            <w:pPr>
              <w:pStyle w:val="50"/>
              <w:rPr>
                <w:rFonts w:hint="default"/>
                <w:lang w:val="en-US"/>
              </w:rPr>
            </w:pPr>
            <w:r>
              <w:rPr>
                <w:rFonts w:hint="default"/>
                <w:lang w:val="en-US"/>
              </w:rPr>
              <w:t>October. 20, 2025</w:t>
            </w:r>
          </w:p>
        </w:tc>
      </w:tr>
      <w:tr w14:paraId="085FC79B">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94DA3CC">
            <w:pPr>
              <w:pStyle w:val="50"/>
            </w:pPr>
            <w:r>
              <w:t>Document Location</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9DCBE90">
            <w:pPr>
              <w:pStyle w:val="50"/>
              <w:rPr>
                <w:rFonts w:hint="default"/>
                <w:lang w:val="en-US"/>
              </w:rPr>
            </w:pPr>
            <w:r>
              <w:rPr>
                <w:rFonts w:hint="default" w:ascii="Verdana" w:hAnsi="Verdana" w:eastAsia="SimSun" w:cs="Verdana"/>
                <w:sz w:val="16"/>
                <w:szCs w:val="16"/>
              </w:rPr>
              <w:t xml:space="preserve">Department of Computer Science, </w:t>
            </w:r>
            <w:r>
              <w:rPr>
                <w:rFonts w:hint="default" w:ascii="Verdana" w:hAnsi="Verdana" w:cs="Verdana"/>
                <w:sz w:val="16"/>
                <w:szCs w:val="16"/>
                <w:lang w:val="en-US"/>
              </w:rPr>
              <w:t>UOS</w:t>
            </w:r>
          </w:p>
        </w:tc>
      </w:tr>
      <w:tr w14:paraId="3C68D43F">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7A4B265F">
            <w:pPr>
              <w:pStyle w:val="50"/>
            </w:pPr>
            <w:r>
              <w:t>Distribution</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0FE8536">
            <w:pPr>
              <w:pStyle w:val="50"/>
              <w:numPr>
                <w:ilvl w:val="0"/>
                <w:numId w:val="0"/>
              </w:numPr>
              <w:ind w:leftChars="0"/>
            </w:pPr>
            <w:r>
              <w:rPr>
                <w:rFonts w:hint="default" w:ascii="Verdana" w:hAnsi="Verdana" w:eastAsia="SimSun" w:cs="Verdana"/>
                <w:sz w:val="16"/>
                <w:szCs w:val="16"/>
              </w:rPr>
              <w:t xml:space="preserve">1. Project Advisor – Mr. Muhammad Fahad </w:t>
            </w:r>
            <w:r>
              <w:rPr>
                <w:rFonts w:hint="default" w:ascii="Verdana" w:hAnsi="Verdana" w:eastAsia="SimSun" w:cs="Verdana"/>
                <w:sz w:val="16"/>
                <w:szCs w:val="16"/>
              </w:rPr>
              <w:br w:type="textWrapping"/>
            </w:r>
            <w:r>
              <w:rPr>
                <w:rFonts w:hint="default" w:ascii="Verdana" w:hAnsi="Verdana" w:eastAsia="SimSun" w:cs="Verdana"/>
                <w:sz w:val="16"/>
                <w:szCs w:val="16"/>
              </w:rPr>
              <w:t>2. Project Manager – Dr. Muhammad Ilyas</w:t>
            </w:r>
          </w:p>
        </w:tc>
      </w:tr>
    </w:tbl>
    <w:p w14:paraId="6FA641F0">
      <w:pPr>
        <w:pStyle w:val="2"/>
      </w:pPr>
    </w:p>
    <w:p w14:paraId="27873CD1">
      <w:pPr>
        <w:spacing w:after="120"/>
        <w:ind w:left="389" w:hanging="389"/>
        <w:jc w:val="both"/>
        <w:rPr>
          <w:rFonts w:ascii="Arial" w:hAnsi="Arial" w:cs="Arial"/>
          <w:b/>
          <w:bCs/>
          <w:sz w:val="32"/>
        </w:rPr>
      </w:pPr>
      <w:r>
        <w:rPr>
          <w:rFonts w:ascii="Arial" w:hAnsi="Arial" w:cs="Arial"/>
          <w:b/>
          <w:bCs/>
          <w:sz w:val="32"/>
        </w:rPr>
        <w:t>Definition of Terms, Acronyms and Abbreviations</w:t>
      </w:r>
      <w:bookmarkEnd w:id="1"/>
      <w:bookmarkEnd w:id="2"/>
    </w:p>
    <w:p w14:paraId="3E748777">
      <w:pPr>
        <w:rPr>
          <w:rFonts w:ascii="Arial" w:hAnsi="Arial" w:cs="Arial"/>
          <w:b/>
          <w:bCs/>
          <w:sz w:val="32"/>
        </w:rPr>
      </w:pPr>
    </w:p>
    <w:p w14:paraId="6073499E">
      <w:pPr>
        <w:pStyle w:val="17"/>
        <w:jc w:val="both"/>
        <w:rPr>
          <w:i/>
        </w:rPr>
      </w:pPr>
      <w:r>
        <w:rPr>
          <w:i/>
        </w:rPr>
        <w:t xml:space="preserve">This section should provide the definitions of all terms, acronyms, and abbreviations required to interpret the terms used in the document properly. </w:t>
      </w:r>
    </w:p>
    <w:p w14:paraId="42F53C2F">
      <w:pPr>
        <w:pStyle w:val="17"/>
        <w:jc w:val="both"/>
        <w:rPr>
          <w:i/>
        </w:rPr>
      </w:pPr>
    </w:p>
    <w:tbl>
      <w:tblPr>
        <w:tblStyle w:val="12"/>
        <w:tblW w:w="8460" w:type="dxa"/>
        <w:jc w:val="center"/>
        <w:tblLayout w:type="fixed"/>
        <w:tblCellMar>
          <w:top w:w="0" w:type="dxa"/>
          <w:left w:w="108" w:type="dxa"/>
          <w:bottom w:w="0" w:type="dxa"/>
          <w:right w:w="108" w:type="dxa"/>
        </w:tblCellMar>
      </w:tblPr>
      <w:tblGrid>
        <w:gridCol w:w="2340"/>
        <w:gridCol w:w="6120"/>
      </w:tblGrid>
      <w:tr w14:paraId="6021398F">
        <w:tblPrEx>
          <w:tblCellMar>
            <w:top w:w="0" w:type="dxa"/>
            <w:left w:w="108" w:type="dxa"/>
            <w:bottom w:w="0" w:type="dxa"/>
            <w:right w:w="108" w:type="dxa"/>
          </w:tblCellMar>
        </w:tblPrEx>
        <w:trPr>
          <w:cantSplit/>
          <w:tblHeader/>
          <w:jc w:val="center"/>
        </w:trPr>
        <w:tc>
          <w:tcPr>
            <w:tcW w:w="2340"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54286ECA">
            <w:pPr>
              <w:pStyle w:val="51"/>
            </w:pPr>
            <w:r>
              <w:t>Term</w:t>
            </w:r>
          </w:p>
        </w:tc>
        <w:tc>
          <w:tcPr>
            <w:tcW w:w="6120"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204DB56C">
            <w:pPr>
              <w:pStyle w:val="51"/>
            </w:pPr>
            <w:r>
              <w:t>Description</w:t>
            </w:r>
          </w:p>
        </w:tc>
      </w:tr>
      <w:tr w14:paraId="2289876E">
        <w:tblPrEx>
          <w:tblCellMar>
            <w:top w:w="0" w:type="dxa"/>
            <w:left w:w="108" w:type="dxa"/>
            <w:bottom w:w="0" w:type="dxa"/>
            <w:right w:w="108" w:type="dxa"/>
          </w:tblCellMar>
        </w:tblPrEx>
        <w:trPr>
          <w:cantSplit/>
          <w:jc w:val="center"/>
        </w:trPr>
        <w:tc>
          <w:tcPr>
            <w:tcW w:w="2340" w:type="dxa"/>
            <w:tcBorders>
              <w:left w:val="single" w:color="C0C0C0" w:sz="8" w:space="0"/>
              <w:bottom w:val="single" w:color="C0C0C0" w:sz="8" w:space="0"/>
              <w:right w:val="single" w:color="C0C0C0" w:sz="8" w:space="0"/>
            </w:tcBorders>
            <w:shd w:val="pct5" w:color="auto" w:fill="FFFFFF"/>
            <w:noWrap w:val="0"/>
            <w:vAlign w:val="center"/>
          </w:tcPr>
          <w:p w14:paraId="52A56E7D">
            <w:pPr>
              <w:pStyle w:val="50"/>
              <w:rPr>
                <w:rFonts w:hint="default"/>
                <w:lang w:val="en-US"/>
              </w:rPr>
            </w:pPr>
            <w:r>
              <w:rPr>
                <w:rFonts w:hint="default"/>
                <w:lang w:val="en-US"/>
              </w:rPr>
              <w:t>AI</w:t>
            </w:r>
          </w:p>
        </w:tc>
        <w:tc>
          <w:tcPr>
            <w:tcW w:w="6120" w:type="dxa"/>
            <w:tcBorders>
              <w:left w:val="single" w:color="C0C0C0" w:sz="8" w:space="0"/>
              <w:bottom w:val="single" w:color="C0C0C0" w:sz="8" w:space="0"/>
              <w:right w:val="single" w:color="C0C0C0" w:sz="8" w:space="0"/>
            </w:tcBorders>
            <w:shd w:val="pct5" w:color="auto" w:fill="FFFFFF"/>
            <w:noWrap w:val="0"/>
            <w:vAlign w:val="center"/>
          </w:tcPr>
          <w:p w14:paraId="3FADAD1B">
            <w:pPr>
              <w:pStyle w:val="50"/>
            </w:pPr>
            <w:r>
              <w:rPr>
                <w:rFonts w:hint="default" w:ascii="Verdana" w:hAnsi="Verdana" w:eastAsia="SimSun" w:cs="Verdana"/>
                <w:sz w:val="16"/>
                <w:szCs w:val="16"/>
              </w:rPr>
              <w:t>Artificial Intelligence – used to extract and process text automatically from certificates.</w:t>
            </w:r>
          </w:p>
        </w:tc>
      </w:tr>
      <w:tr w14:paraId="531070B3">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F758505">
            <w:pPr>
              <w:pStyle w:val="50"/>
              <w:rPr>
                <w:rFonts w:hint="default"/>
                <w:lang w:val="en-US"/>
              </w:rPr>
            </w:pPr>
            <w:r>
              <w:rPr>
                <w:rFonts w:hint="default"/>
                <w:lang w:val="en-US"/>
              </w:rPr>
              <w:t>OCR</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8650333">
            <w:pPr>
              <w:pStyle w:val="50"/>
            </w:pPr>
            <w:r>
              <w:rPr>
                <w:rFonts w:hint="default" w:ascii="Verdana" w:hAnsi="Verdana" w:eastAsia="SimSun" w:cs="Verdana"/>
                <w:sz w:val="16"/>
                <w:szCs w:val="16"/>
              </w:rPr>
              <w:t>Optical Character Recognition – technology that converts text from images or PDFs into machine-readable text.</w:t>
            </w:r>
          </w:p>
        </w:tc>
      </w:tr>
      <w:tr w14:paraId="09833C63">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66E5FAAA">
            <w:pPr>
              <w:pStyle w:val="50"/>
              <w:rPr>
                <w:rFonts w:hint="default"/>
                <w:lang w:val="en-US"/>
              </w:rPr>
            </w:pPr>
            <w:r>
              <w:rPr>
                <w:rFonts w:hint="default"/>
                <w:lang w:val="en-US"/>
              </w:rPr>
              <w:t>SHA-256</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098F74FD">
            <w:pPr>
              <w:pStyle w:val="50"/>
            </w:pPr>
            <w:r>
              <w:rPr>
                <w:rFonts w:hint="default" w:ascii="Verdana" w:hAnsi="Verdana" w:eastAsia="SimSun" w:cs="Verdana"/>
                <w:sz w:val="16"/>
                <w:szCs w:val="16"/>
              </w:rPr>
              <w:t>Secure Hash Algorithm 256-bit – used to generate a unique digital fingerprint for each certificate.</w:t>
            </w:r>
          </w:p>
        </w:tc>
      </w:tr>
      <w:tr w14:paraId="5D67D94E">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5CFF485">
            <w:pPr>
              <w:pStyle w:val="50"/>
              <w:rPr>
                <w:rFonts w:hint="default"/>
                <w:lang w:val="en-US"/>
              </w:rPr>
            </w:pPr>
            <w:r>
              <w:rPr>
                <w:rFonts w:hint="default"/>
                <w:lang w:val="en-US"/>
              </w:rPr>
              <w:t>RS</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ED28E6E">
            <w:pPr>
              <w:pStyle w:val="50"/>
            </w:pPr>
            <w:r>
              <w:rPr>
                <w:rFonts w:hint="default" w:ascii="Verdana" w:hAnsi="Verdana" w:eastAsia="SimSun" w:cs="Verdana"/>
                <w:sz w:val="16"/>
                <w:szCs w:val="16"/>
              </w:rPr>
              <w:t>Requirements Specifications – this document outlining the complete system requirements.</w:t>
            </w:r>
          </w:p>
        </w:tc>
      </w:tr>
      <w:tr w14:paraId="3A0ADE6F">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F4ABBD4">
            <w:pPr>
              <w:pStyle w:val="50"/>
              <w:rPr>
                <w:rFonts w:hint="default"/>
                <w:lang w:val="en-US"/>
              </w:rPr>
            </w:pPr>
            <w:r>
              <w:rPr>
                <w:rFonts w:hint="default"/>
                <w:lang w:val="en-US"/>
              </w:rPr>
              <w:t>ETH</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1937B9DF">
            <w:pPr>
              <w:pStyle w:val="50"/>
            </w:pPr>
            <w:r>
              <w:rPr>
                <w:rFonts w:hint="default" w:ascii="Verdana" w:hAnsi="Verdana" w:eastAsia="SimSun" w:cs="Verdana"/>
                <w:sz w:val="16"/>
                <w:szCs w:val="16"/>
              </w:rPr>
              <w:t>Ethereum – a blockchain platform used for storing and verifying certificate hashes.</w:t>
            </w:r>
          </w:p>
        </w:tc>
      </w:tr>
      <w:tr w14:paraId="19265CC9">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F7C421D">
            <w:pPr>
              <w:pStyle w:val="50"/>
              <w:rPr>
                <w:rFonts w:hint="default"/>
                <w:lang w:val="en-US"/>
              </w:rPr>
            </w:pPr>
            <w:r>
              <w:rPr>
                <w:rFonts w:hint="default"/>
                <w:lang w:val="en-US"/>
              </w:rPr>
              <w:t xml:space="preserve">JWT </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0FD8D9CC">
            <w:pPr>
              <w:pStyle w:val="50"/>
            </w:pPr>
            <w:r>
              <w:rPr>
                <w:rFonts w:hint="default" w:ascii="Verdana" w:hAnsi="Verdana" w:eastAsia="SimSun" w:cs="Verdana"/>
                <w:sz w:val="16"/>
                <w:szCs w:val="16"/>
              </w:rPr>
              <w:t>JSON Web Token – used for secure user authentication and session handling.</w:t>
            </w:r>
          </w:p>
        </w:tc>
      </w:tr>
      <w:tr w14:paraId="1687C8CF">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1CA36B63">
            <w:pPr>
              <w:pStyle w:val="50"/>
              <w:rPr>
                <w:rFonts w:hint="default"/>
                <w:lang w:val="en-US"/>
              </w:rPr>
            </w:pPr>
            <w:r>
              <w:rPr>
                <w:rFonts w:hint="default"/>
                <w:lang w:val="en-US"/>
              </w:rPr>
              <w:t>HTTPS</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1BE94265">
            <w:pPr>
              <w:pStyle w:val="50"/>
            </w:pPr>
            <w:r>
              <w:rPr>
                <w:rFonts w:hint="default" w:ascii="Verdana" w:hAnsi="Verdana" w:eastAsia="SimSun" w:cs="Verdana"/>
                <w:sz w:val="16"/>
                <w:szCs w:val="16"/>
              </w:rPr>
              <w:t>Hypertext Transfer Protocol Secure – ensures encrypted communication between client and server.</w:t>
            </w:r>
          </w:p>
        </w:tc>
      </w:tr>
      <w:tr w14:paraId="40456E0A">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2524C97F">
            <w:pPr>
              <w:pStyle w:val="50"/>
              <w:rPr>
                <w:rFonts w:hint="default"/>
                <w:lang w:val="en-US"/>
              </w:rPr>
            </w:pPr>
            <w:r>
              <w:rPr>
                <w:rFonts w:hint="default"/>
                <w:lang w:val="en-US"/>
              </w:rPr>
              <w:t>API</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26A31951">
            <w:pPr>
              <w:pStyle w:val="50"/>
            </w:pPr>
            <w:r>
              <w:rPr>
                <w:rFonts w:hint="default" w:ascii="Verdana" w:hAnsi="Verdana" w:eastAsia="SimSun" w:cs="Verdana"/>
                <w:sz w:val="16"/>
                <w:szCs w:val="16"/>
              </w:rPr>
              <w:t>Application Programming Interface – allows communication between different software components.</w:t>
            </w:r>
          </w:p>
        </w:tc>
      </w:tr>
      <w:tr w14:paraId="78266FED">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67DD54B">
            <w:pPr>
              <w:pStyle w:val="50"/>
              <w:rPr>
                <w:rFonts w:hint="default"/>
                <w:lang w:val="en-US"/>
              </w:rPr>
            </w:pPr>
            <w:r>
              <w:rPr>
                <w:rFonts w:hint="default"/>
                <w:lang w:val="en-US"/>
              </w:rPr>
              <w:t>DM</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2DE5E380">
            <w:pPr>
              <w:pStyle w:val="50"/>
            </w:pPr>
            <w:r>
              <w:rPr>
                <w:rFonts w:hint="default" w:ascii="Verdana" w:hAnsi="Verdana" w:eastAsia="SimSun" w:cs="Verdana"/>
                <w:sz w:val="16"/>
                <w:szCs w:val="16"/>
              </w:rPr>
              <w:t>Project Manager – person responsible for supervising the development process.</w:t>
            </w:r>
          </w:p>
        </w:tc>
      </w:tr>
      <w:tr w14:paraId="61E76D13">
        <w:tblPrEx>
          <w:tblCellMar>
            <w:top w:w="0" w:type="dxa"/>
            <w:left w:w="108" w:type="dxa"/>
            <w:bottom w:w="0" w:type="dxa"/>
            <w:right w:w="108" w:type="dxa"/>
          </w:tblCellMar>
        </w:tblPrEx>
        <w:trPr>
          <w:cantSplit/>
          <w:jc w:val="center"/>
        </w:trPr>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830C94B">
            <w:pPr>
              <w:pStyle w:val="50"/>
              <w:rPr>
                <w:rFonts w:hint="default"/>
                <w:lang w:val="en-US"/>
              </w:rPr>
            </w:pPr>
            <w:r>
              <w:rPr>
                <w:rFonts w:hint="default"/>
                <w:lang w:val="en-US"/>
              </w:rPr>
              <w:t>DB</w:t>
            </w:r>
          </w:p>
        </w:tc>
        <w:tc>
          <w:tcPr>
            <w:tcW w:w="6120"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1775FA10">
            <w:pPr>
              <w:pStyle w:val="50"/>
            </w:pPr>
            <w:r>
              <w:rPr>
                <w:rFonts w:hint="default" w:ascii="Verdana" w:hAnsi="Verdana" w:eastAsia="SimSun" w:cs="Verdana"/>
                <w:sz w:val="16"/>
                <w:szCs w:val="16"/>
              </w:rPr>
              <w:t>Database – where user credentials, logs, and verification records are stored (except blockchain data).</w:t>
            </w:r>
          </w:p>
        </w:tc>
      </w:tr>
    </w:tbl>
    <w:p w14:paraId="675E8E31">
      <w:pPr>
        <w:pStyle w:val="17"/>
        <w:jc w:val="both"/>
      </w:pPr>
    </w:p>
    <w:p w14:paraId="1CF5ED4D"/>
    <w:p w14:paraId="36B9F408"/>
    <w:p w14:paraId="5FA2D00F">
      <w:r>
        <w:br w:type="page"/>
      </w:r>
    </w:p>
    <w:p w14:paraId="069D4DBF"/>
    <w:p w14:paraId="413795CE">
      <w:pPr>
        <w:rPr>
          <w:ins w:id="10" w:author="Maryum Zaidi" w:date="2002-04-08T11:32:00Z"/>
        </w:rPr>
        <w:sectPr>
          <w:headerReference r:id="rId3" w:type="default"/>
          <w:footerReference r:id="rId4" w:type="default"/>
          <w:footerReference r:id="rId5" w:type="even"/>
          <w:type w:val="continuous"/>
          <w:pgSz w:w="12240" w:h="15840"/>
          <w:pgMar w:top="1440" w:right="1800" w:bottom="1440" w:left="1800" w:header="720" w:footer="720" w:gutter="0"/>
          <w:pgNumType w:start="1"/>
          <w:cols w:space="720" w:num="1"/>
          <w:titlePg/>
          <w:docGrid w:linePitch="360" w:charSpace="0"/>
        </w:sectPr>
      </w:pPr>
      <w:del w:id="11" w:author="Maryum Zaidi" w:date="2002-04-08T11:32:00Z">
        <w:r>
          <w:rPr/>
          <w:br w:type="page"/>
        </w:r>
      </w:del>
    </w:p>
    <w:p w14:paraId="4AD3B100">
      <w:pPr>
        <w:pBdr>
          <w:bottom w:val="single" w:color="auto" w:sz="12" w:space="1"/>
        </w:pBdr>
        <w:jc w:val="center"/>
        <w:rPr>
          <w:rFonts w:ascii="Arial" w:hAnsi="Arial" w:cs="Arial"/>
          <w:b/>
          <w:bCs/>
          <w:sz w:val="32"/>
        </w:rPr>
      </w:pPr>
      <w:ins w:id="12" w:author="Farrukh Saleem" w:date="2002-03-05T10:12:00Z">
        <w:r>
          <w:rPr>
            <w:rFonts w:ascii="Arial" w:hAnsi="Arial" w:cs="Arial"/>
            <w:b/>
            <w:bCs/>
            <w:sz w:val="32"/>
          </w:rPr>
          <w:t>Table of Contents</w:t>
        </w:r>
      </w:ins>
    </w:p>
    <w:p w14:paraId="142834CF">
      <w:pPr>
        <w:rPr>
          <w:ins w:id="13" w:author="Farrukh Saleem" w:date="2002-03-05T10:12:00Z"/>
          <w:del w:id="14" w:author="maryum" w:date="2002-08-13T11:11:00Z"/>
        </w:rPr>
      </w:pPr>
    </w:p>
    <w:p w14:paraId="628B1DEC">
      <w:pPr>
        <w:numPr>
          <w:ins w:id="15" w:author="Farrukh Saleem" w:date="2002-03-05T10:13:00Z"/>
        </w:numPr>
        <w:jc w:val="both"/>
        <w:rPr>
          <w:ins w:id="16" w:author="Farrukh Saleem" w:date="2002-03-05T10:13:00Z"/>
        </w:rPr>
      </w:pPr>
    </w:p>
    <w:p w14:paraId="0C64592F">
      <w:pPr>
        <w:pStyle w:val="33"/>
        <w:tabs>
          <w:tab w:val="left" w:pos="960"/>
        </w:tabs>
        <w:rPr>
          <w:smallCaps w:val="0"/>
          <w:sz w:val="22"/>
        </w:rPr>
      </w:pPr>
      <w:r>
        <w:rPr>
          <w:bCs/>
          <w:sz w:val="18"/>
          <w:szCs w:val="20"/>
        </w:rPr>
        <w:fldChar w:fldCharType="begin"/>
      </w:r>
      <w:r>
        <w:rPr>
          <w:bCs/>
          <w:sz w:val="18"/>
          <w:szCs w:val="20"/>
        </w:rPr>
        <w:instrText xml:space="preserve"> TOC \h \z \t "Heading 1,1,Heading 2,2,h1,2,H2,3,H3,4" </w:instrText>
      </w:r>
      <w:r>
        <w:rPr>
          <w:bCs/>
          <w:sz w:val="18"/>
          <w:szCs w:val="20"/>
        </w:rPr>
        <w:fldChar w:fldCharType="separate"/>
      </w:r>
      <w:r>
        <w:rPr>
          <w:rStyle w:val="26"/>
          <w:sz w:val="22"/>
        </w:rPr>
        <w:fldChar w:fldCharType="begin"/>
      </w:r>
      <w:r>
        <w:rPr>
          <w:rStyle w:val="26"/>
          <w:sz w:val="22"/>
        </w:rPr>
        <w:instrText xml:space="preserve"> </w:instrText>
      </w:r>
      <w:r>
        <w:rPr>
          <w:sz w:val="22"/>
        </w:rPr>
        <w:instrText xml:space="preserve">HYPERLINK \l "_Toc51490198"</w:instrText>
      </w:r>
      <w:r>
        <w:rPr>
          <w:rStyle w:val="26"/>
          <w:sz w:val="22"/>
        </w:rPr>
        <w:instrText xml:space="preserve"> </w:instrText>
      </w:r>
      <w:r>
        <w:rPr>
          <w:rStyle w:val="26"/>
          <w:sz w:val="22"/>
        </w:rPr>
        <w:fldChar w:fldCharType="separate"/>
      </w:r>
      <w:r>
        <w:rPr>
          <w:rStyle w:val="26"/>
          <w:sz w:val="30"/>
          <w:szCs w:val="28"/>
        </w:rPr>
        <w:t>1.</w:t>
      </w:r>
      <w:r>
        <w:rPr>
          <w:smallCaps w:val="0"/>
          <w:sz w:val="22"/>
        </w:rPr>
        <w:tab/>
      </w:r>
      <w:r>
        <w:rPr>
          <w:rStyle w:val="26"/>
          <w:sz w:val="30"/>
          <w:szCs w:val="28"/>
        </w:rPr>
        <w:t>Introduction</w:t>
      </w:r>
      <w:r>
        <w:rPr>
          <w:sz w:val="22"/>
        </w:rPr>
        <w:tab/>
      </w:r>
      <w:r>
        <w:rPr>
          <w:sz w:val="22"/>
        </w:rPr>
        <w:fldChar w:fldCharType="begin"/>
      </w:r>
      <w:r>
        <w:rPr>
          <w:sz w:val="22"/>
        </w:rPr>
        <w:instrText xml:space="preserve"> PAGEREF _Toc51490198 \h </w:instrText>
      </w:r>
      <w:r>
        <w:rPr>
          <w:sz w:val="22"/>
        </w:rPr>
        <w:fldChar w:fldCharType="separate"/>
      </w:r>
      <w:r>
        <w:rPr>
          <w:sz w:val="22"/>
        </w:rPr>
        <w:t>5</w:t>
      </w:r>
      <w:r>
        <w:rPr>
          <w:sz w:val="22"/>
        </w:rPr>
        <w:fldChar w:fldCharType="end"/>
      </w:r>
      <w:r>
        <w:rPr>
          <w:rStyle w:val="26"/>
          <w:sz w:val="22"/>
        </w:rPr>
        <w:fldChar w:fldCharType="end"/>
      </w:r>
    </w:p>
    <w:p w14:paraId="6657A5B5">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"_Toc51490199"</w:instrText>
      </w:r>
      <w:r>
        <w:rPr>
          <w:rStyle w:val="26"/>
          <w:sz w:val="20"/>
        </w:rPr>
        <w:instrText xml:space="preserve"> </w:instrText>
      </w:r>
      <w:r>
        <w:rPr>
          <w:rStyle w:val="26"/>
          <w:sz w:val="20"/>
        </w:rPr>
        <w:fldChar w:fldCharType="separate"/>
      </w:r>
      <w:r>
        <w:rPr>
          <w:rStyle w:val="26"/>
          <w:rFonts w:ascii="Arial" w:hAnsi="Arial" w:cs="Arial"/>
          <w:sz w:val="20"/>
          <w:szCs w:val="28"/>
        </w:rPr>
        <w:t>1.1</w:t>
      </w:r>
      <w:r>
        <w:rPr>
          <w:i w:val="0"/>
          <w:iCs w:val="0"/>
          <w:sz w:val="20"/>
        </w:rPr>
        <w:tab/>
      </w:r>
      <w:r>
        <w:rPr>
          <w:rStyle w:val="26"/>
          <w:rFonts w:ascii="Arial" w:hAnsi="Arial" w:cs="Arial"/>
          <w:sz w:val="20"/>
          <w:szCs w:val="28"/>
        </w:rPr>
        <w:t>Purpose of Document</w:t>
      </w:r>
      <w:r>
        <w:rPr>
          <w:sz w:val="20"/>
        </w:rPr>
        <w:tab/>
      </w:r>
      <w:r>
        <w:rPr>
          <w:sz w:val="20"/>
        </w:rPr>
        <w:fldChar w:fldCharType="begin"/>
      </w:r>
      <w:r>
        <w:rPr>
          <w:sz w:val="20"/>
        </w:rPr>
        <w:instrText xml:space="preserve"> PAGEREF _Toc51490199 \h </w:instrText>
      </w:r>
      <w:r>
        <w:rPr>
          <w:sz w:val="20"/>
        </w:rPr>
        <w:fldChar w:fldCharType="separate"/>
      </w:r>
      <w:r>
        <w:rPr>
          <w:sz w:val="20"/>
        </w:rPr>
        <w:t>5</w:t>
      </w:r>
      <w:r>
        <w:rPr>
          <w:sz w:val="20"/>
        </w:rPr>
        <w:fldChar w:fldCharType="end"/>
      </w:r>
      <w:r>
        <w:rPr>
          <w:rStyle w:val="26"/>
          <w:sz w:val="20"/>
        </w:rPr>
        <w:fldChar w:fldCharType="end"/>
      </w:r>
    </w:p>
    <w:p w14:paraId="0DD5CAA1">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"_Toc51490200"</w:instrText>
      </w:r>
      <w:r>
        <w:rPr>
          <w:rStyle w:val="26"/>
          <w:sz w:val="20"/>
        </w:rPr>
        <w:instrText xml:space="preserve"> </w:instrText>
      </w:r>
      <w:r>
        <w:rPr>
          <w:rStyle w:val="26"/>
          <w:sz w:val="20"/>
        </w:rPr>
        <w:fldChar w:fldCharType="separate"/>
      </w:r>
      <w:r>
        <w:rPr>
          <w:rStyle w:val="26"/>
          <w:rFonts w:ascii="Arial" w:hAnsi="Arial" w:cs="Arial"/>
          <w:sz w:val="20"/>
          <w:szCs w:val="28"/>
        </w:rPr>
        <w:t>1.2</w:t>
      </w:r>
      <w:r>
        <w:rPr>
          <w:i w:val="0"/>
          <w:iCs w:val="0"/>
          <w:sz w:val="20"/>
        </w:rPr>
        <w:tab/>
      </w:r>
      <w:r>
        <w:rPr>
          <w:rStyle w:val="26"/>
          <w:rFonts w:ascii="Arial" w:hAnsi="Arial" w:cs="Arial"/>
          <w:sz w:val="20"/>
          <w:szCs w:val="28"/>
        </w:rPr>
        <w:t>Project Overview</w:t>
      </w:r>
      <w:r>
        <w:rPr>
          <w:sz w:val="20"/>
        </w:rPr>
        <w:tab/>
      </w:r>
      <w:r>
        <w:rPr>
          <w:sz w:val="20"/>
        </w:rPr>
        <w:fldChar w:fldCharType="begin"/>
      </w:r>
      <w:r>
        <w:rPr>
          <w:sz w:val="20"/>
        </w:rPr>
        <w:instrText xml:space="preserve"> PAGEREF _Toc51490200 \h </w:instrText>
      </w:r>
      <w:r>
        <w:rPr>
          <w:sz w:val="20"/>
        </w:rPr>
        <w:fldChar w:fldCharType="separate"/>
      </w:r>
      <w:r>
        <w:rPr>
          <w:sz w:val="20"/>
        </w:rPr>
        <w:t>5</w:t>
      </w:r>
      <w:r>
        <w:rPr>
          <w:sz w:val="20"/>
        </w:rPr>
        <w:fldChar w:fldCharType="end"/>
      </w:r>
      <w:r>
        <w:rPr>
          <w:rStyle w:val="26"/>
          <w:sz w:val="20"/>
        </w:rPr>
        <w:fldChar w:fldCharType="end"/>
      </w:r>
    </w:p>
    <w:p w14:paraId="533D4C80">
      <w:pPr>
        <w:pStyle w:val="34"/>
        <w:tabs>
          <w:tab w:val="left" w:pos="1200"/>
          <w:tab w:val="right" w:leader="dot" w:pos="9350"/>
        </w:tabs>
        <w:rPr>
          <w:rStyle w:val="26"/>
          <w:sz w:val="20"/>
        </w:rPr>
      </w:pPr>
      <w:r>
        <w:rPr>
          <w:rStyle w:val="26"/>
          <w:sz w:val="20"/>
        </w:rPr>
        <w:fldChar w:fldCharType="begin"/>
      </w:r>
      <w:r>
        <w:rPr>
          <w:rStyle w:val="26"/>
          <w:sz w:val="20"/>
        </w:rPr>
        <w:instrText xml:space="preserve"> </w:instrText>
      </w:r>
      <w:r>
        <w:rPr>
          <w:sz w:val="20"/>
        </w:rPr>
        <w:instrText xml:space="preserve">HYPERLINK \l "_Toc51490201"</w:instrText>
      </w:r>
      <w:r>
        <w:rPr>
          <w:rStyle w:val="26"/>
          <w:sz w:val="20"/>
        </w:rPr>
        <w:instrText xml:space="preserve"> </w:instrText>
      </w:r>
      <w:r>
        <w:rPr>
          <w:rStyle w:val="26"/>
          <w:sz w:val="20"/>
        </w:rPr>
        <w:fldChar w:fldCharType="separate"/>
      </w:r>
      <w:r>
        <w:rPr>
          <w:rStyle w:val="26"/>
          <w:rFonts w:ascii="Arial" w:hAnsi="Arial" w:cs="Arial"/>
          <w:sz w:val="20"/>
          <w:szCs w:val="28"/>
        </w:rPr>
        <w:t>1.3</w:t>
      </w:r>
      <w:r>
        <w:rPr>
          <w:i w:val="0"/>
          <w:iCs w:val="0"/>
          <w:sz w:val="20"/>
        </w:rPr>
        <w:tab/>
      </w:r>
      <w:r>
        <w:rPr>
          <w:rStyle w:val="26"/>
          <w:rFonts w:ascii="Arial" w:hAnsi="Arial" w:cs="Arial"/>
          <w:sz w:val="20"/>
          <w:szCs w:val="28"/>
        </w:rPr>
        <w:t>Scope</w:t>
      </w:r>
      <w:r>
        <w:rPr>
          <w:sz w:val="20"/>
        </w:rPr>
        <w:tab/>
      </w:r>
      <w:r>
        <w:rPr>
          <w:sz w:val="20"/>
        </w:rPr>
        <w:fldChar w:fldCharType="begin"/>
      </w:r>
      <w:r>
        <w:rPr>
          <w:sz w:val="20"/>
        </w:rPr>
        <w:instrText xml:space="preserve"> PAGEREF _Toc51490201 \h </w:instrText>
      </w:r>
      <w:r>
        <w:rPr>
          <w:sz w:val="20"/>
        </w:rPr>
        <w:fldChar w:fldCharType="separate"/>
      </w:r>
      <w:r>
        <w:rPr>
          <w:sz w:val="20"/>
        </w:rPr>
        <w:t>5</w:t>
      </w:r>
      <w:r>
        <w:rPr>
          <w:sz w:val="20"/>
        </w:rPr>
        <w:fldChar w:fldCharType="end"/>
      </w:r>
      <w:r>
        <w:rPr>
          <w:rStyle w:val="26"/>
          <w:sz w:val="20"/>
        </w:rPr>
        <w:fldChar w:fldCharType="end"/>
      </w:r>
    </w:p>
    <w:p w14:paraId="2012E68E"/>
    <w:p w14:paraId="3329493E">
      <w:pPr>
        <w:pStyle w:val="33"/>
        <w:tabs>
          <w:tab w:val="left" w:pos="960"/>
        </w:tabs>
        <w:rPr>
          <w:smallCaps w:val="0"/>
          <w:sz w:val="22"/>
        </w:rPr>
      </w:pPr>
      <w:r>
        <w:rPr>
          <w:rStyle w:val="26"/>
          <w:sz w:val="22"/>
        </w:rPr>
        <w:fldChar w:fldCharType="begin"/>
      </w:r>
      <w:r>
        <w:rPr>
          <w:rStyle w:val="26"/>
          <w:sz w:val="22"/>
        </w:rPr>
        <w:instrText xml:space="preserve"> </w:instrText>
      </w:r>
      <w:r>
        <w:rPr>
          <w:sz w:val="22"/>
        </w:rPr>
        <w:instrText xml:space="preserve">HYPERLINK \l "_Toc51490202"</w:instrText>
      </w:r>
      <w:r>
        <w:rPr>
          <w:rStyle w:val="26"/>
          <w:sz w:val="22"/>
        </w:rPr>
        <w:instrText xml:space="preserve"> </w:instrText>
      </w:r>
      <w:r>
        <w:rPr>
          <w:rStyle w:val="26"/>
          <w:sz w:val="22"/>
        </w:rPr>
        <w:fldChar w:fldCharType="separate"/>
      </w:r>
      <w:r>
        <w:rPr>
          <w:rStyle w:val="26"/>
          <w:sz w:val="30"/>
          <w:szCs w:val="28"/>
        </w:rPr>
        <w:t>2.</w:t>
      </w:r>
      <w:r>
        <w:rPr>
          <w:smallCaps w:val="0"/>
          <w:sz w:val="22"/>
        </w:rPr>
        <w:tab/>
      </w:r>
      <w:r>
        <w:rPr>
          <w:rStyle w:val="26"/>
          <w:sz w:val="30"/>
          <w:szCs w:val="28"/>
        </w:rPr>
        <w:t>Overall System Description</w:t>
      </w:r>
      <w:r>
        <w:rPr>
          <w:sz w:val="22"/>
        </w:rPr>
        <w:tab/>
      </w:r>
      <w:r>
        <w:rPr>
          <w:sz w:val="22"/>
        </w:rPr>
        <w:fldChar w:fldCharType="begin"/>
      </w:r>
      <w:r>
        <w:rPr>
          <w:sz w:val="22"/>
        </w:rPr>
        <w:instrText xml:space="preserve"> PAGEREF _Toc51490202 \h </w:instrText>
      </w:r>
      <w:r>
        <w:rPr>
          <w:sz w:val="22"/>
        </w:rPr>
        <w:fldChar w:fldCharType="separate"/>
      </w:r>
      <w:r>
        <w:rPr>
          <w:sz w:val="22"/>
        </w:rPr>
        <w:t>5</w:t>
      </w:r>
      <w:r>
        <w:rPr>
          <w:sz w:val="22"/>
        </w:rPr>
        <w:fldChar w:fldCharType="end"/>
      </w:r>
      <w:r>
        <w:rPr>
          <w:rStyle w:val="26"/>
          <w:sz w:val="22"/>
        </w:rPr>
        <w:fldChar w:fldCharType="end"/>
      </w:r>
    </w:p>
    <w:p w14:paraId="38614771">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"_Toc51490203"</w:instrText>
      </w:r>
      <w:r>
        <w:rPr>
          <w:rStyle w:val="26"/>
          <w:sz w:val="20"/>
        </w:rPr>
        <w:instrText xml:space="preserve"> </w:instrText>
      </w:r>
      <w:r>
        <w:rPr>
          <w:rStyle w:val="26"/>
          <w:sz w:val="20"/>
        </w:rPr>
        <w:fldChar w:fldCharType="separate"/>
      </w:r>
      <w:r>
        <w:rPr>
          <w:rStyle w:val="26"/>
          <w:rFonts w:ascii="Arial" w:hAnsi="Arial" w:cs="Arial"/>
          <w:sz w:val="20"/>
          <w:szCs w:val="28"/>
        </w:rPr>
        <w:t>2.1</w:t>
      </w:r>
      <w:r>
        <w:rPr>
          <w:i w:val="0"/>
          <w:iCs w:val="0"/>
          <w:sz w:val="20"/>
        </w:rPr>
        <w:tab/>
      </w:r>
      <w:r>
        <w:rPr>
          <w:rStyle w:val="26"/>
          <w:rFonts w:ascii="Arial" w:hAnsi="Arial" w:cs="Arial"/>
          <w:sz w:val="20"/>
          <w:szCs w:val="28"/>
        </w:rPr>
        <w:t>User characteristics</w:t>
      </w:r>
      <w:r>
        <w:rPr>
          <w:sz w:val="20"/>
        </w:rPr>
        <w:tab/>
      </w:r>
      <w:r>
        <w:rPr>
          <w:sz w:val="20"/>
        </w:rPr>
        <w:fldChar w:fldCharType="begin"/>
      </w:r>
      <w:r>
        <w:rPr>
          <w:sz w:val="20"/>
        </w:rPr>
        <w:instrText xml:space="preserve"> PAGEREF _Toc51490203 \h </w:instrText>
      </w:r>
      <w:r>
        <w:rPr>
          <w:sz w:val="20"/>
        </w:rPr>
        <w:fldChar w:fldCharType="separate"/>
      </w:r>
      <w:r>
        <w:rPr>
          <w:sz w:val="20"/>
        </w:rPr>
        <w:t>5</w:t>
      </w:r>
      <w:r>
        <w:rPr>
          <w:sz w:val="20"/>
        </w:rPr>
        <w:fldChar w:fldCharType="end"/>
      </w:r>
      <w:r>
        <w:rPr>
          <w:rStyle w:val="26"/>
          <w:sz w:val="20"/>
        </w:rPr>
        <w:fldChar w:fldCharType="end"/>
      </w:r>
    </w:p>
    <w:p w14:paraId="7A75EC1B">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"_Toc51490204"</w:instrText>
      </w:r>
      <w:r>
        <w:rPr>
          <w:rStyle w:val="26"/>
          <w:sz w:val="20"/>
        </w:rPr>
        <w:instrText xml:space="preserve"> </w:instrText>
      </w:r>
      <w:r>
        <w:rPr>
          <w:rStyle w:val="26"/>
          <w:sz w:val="20"/>
        </w:rPr>
        <w:fldChar w:fldCharType="separate"/>
      </w:r>
      <w:r>
        <w:rPr>
          <w:rStyle w:val="26"/>
          <w:rFonts w:ascii="Arial" w:hAnsi="Arial" w:cs="Arial"/>
          <w:sz w:val="20"/>
          <w:szCs w:val="28"/>
        </w:rPr>
        <w:t>2.2</w:t>
      </w:r>
      <w:r>
        <w:rPr>
          <w:i w:val="0"/>
          <w:iCs w:val="0"/>
          <w:sz w:val="20"/>
        </w:rPr>
        <w:tab/>
      </w:r>
      <w:r>
        <w:rPr>
          <w:rStyle w:val="26"/>
          <w:rFonts w:ascii="Arial" w:hAnsi="Arial" w:cs="Arial"/>
          <w:sz w:val="20"/>
          <w:szCs w:val="28"/>
        </w:rPr>
        <w:t>Operating environment</w:t>
      </w:r>
      <w:r>
        <w:rPr>
          <w:sz w:val="20"/>
        </w:rPr>
        <w:tab/>
      </w:r>
      <w:r>
        <w:rPr>
          <w:sz w:val="20"/>
        </w:rPr>
        <w:fldChar w:fldCharType="begin"/>
      </w:r>
      <w:r>
        <w:rPr>
          <w:sz w:val="20"/>
        </w:rPr>
        <w:instrText xml:space="preserve"> PAGEREF _Toc51490204 \h </w:instrText>
      </w:r>
      <w:r>
        <w:rPr>
          <w:sz w:val="20"/>
        </w:rPr>
        <w:fldChar w:fldCharType="separate"/>
      </w:r>
      <w:r>
        <w:rPr>
          <w:sz w:val="20"/>
        </w:rPr>
        <w:t>5</w:t>
      </w:r>
      <w:r>
        <w:rPr>
          <w:sz w:val="20"/>
        </w:rPr>
        <w:fldChar w:fldCharType="end"/>
      </w:r>
      <w:r>
        <w:rPr>
          <w:rStyle w:val="26"/>
          <w:sz w:val="20"/>
        </w:rPr>
        <w:fldChar w:fldCharType="end"/>
      </w:r>
    </w:p>
    <w:p w14:paraId="6B7AC6F8">
      <w:pPr>
        <w:pStyle w:val="34"/>
        <w:tabs>
          <w:tab w:val="left" w:pos="1200"/>
          <w:tab w:val="right" w:leader="dot" w:pos="9350"/>
        </w:tabs>
        <w:rPr>
          <w:rStyle w:val="26"/>
          <w:sz w:val="20"/>
        </w:rPr>
      </w:pPr>
      <w:r>
        <w:rPr>
          <w:rStyle w:val="26"/>
          <w:sz w:val="20"/>
        </w:rPr>
        <w:fldChar w:fldCharType="begin"/>
      </w:r>
      <w:r>
        <w:rPr>
          <w:rStyle w:val="26"/>
          <w:sz w:val="20"/>
        </w:rPr>
        <w:instrText xml:space="preserve"> </w:instrText>
      </w:r>
      <w:r>
        <w:rPr>
          <w:sz w:val="20"/>
        </w:rPr>
        <w:instrText xml:space="preserve">HYPERLINK \l "_Toc51490205"</w:instrText>
      </w:r>
      <w:r>
        <w:rPr>
          <w:rStyle w:val="26"/>
          <w:sz w:val="20"/>
        </w:rPr>
        <w:instrText xml:space="preserve"> </w:instrText>
      </w:r>
      <w:r>
        <w:rPr>
          <w:rStyle w:val="26"/>
          <w:sz w:val="20"/>
        </w:rPr>
        <w:fldChar w:fldCharType="separate"/>
      </w:r>
      <w:r>
        <w:rPr>
          <w:rStyle w:val="26"/>
          <w:rFonts w:ascii="Arial" w:hAnsi="Arial" w:cs="Arial"/>
          <w:sz w:val="20"/>
          <w:szCs w:val="28"/>
        </w:rPr>
        <w:t>2.3</w:t>
      </w:r>
      <w:r>
        <w:rPr>
          <w:i w:val="0"/>
          <w:iCs w:val="0"/>
          <w:sz w:val="20"/>
        </w:rPr>
        <w:tab/>
      </w:r>
      <w:r>
        <w:rPr>
          <w:rStyle w:val="26"/>
          <w:rFonts w:ascii="Arial" w:hAnsi="Arial" w:cs="Arial"/>
          <w:sz w:val="20"/>
          <w:szCs w:val="28"/>
        </w:rPr>
        <w:t>System constraints</w:t>
      </w:r>
      <w:r>
        <w:rPr>
          <w:sz w:val="20"/>
        </w:rPr>
        <w:tab/>
      </w:r>
      <w:r>
        <w:rPr>
          <w:sz w:val="20"/>
        </w:rPr>
        <w:fldChar w:fldCharType="begin"/>
      </w:r>
      <w:r>
        <w:rPr>
          <w:sz w:val="20"/>
        </w:rPr>
        <w:instrText xml:space="preserve"> PAGEREF _Toc51490205 \h </w:instrText>
      </w:r>
      <w:r>
        <w:rPr>
          <w:sz w:val="20"/>
        </w:rPr>
        <w:fldChar w:fldCharType="separate"/>
      </w:r>
      <w:r>
        <w:rPr>
          <w:sz w:val="20"/>
        </w:rPr>
        <w:t>5</w:t>
      </w:r>
      <w:r>
        <w:rPr>
          <w:sz w:val="20"/>
        </w:rPr>
        <w:fldChar w:fldCharType="end"/>
      </w:r>
      <w:r>
        <w:rPr>
          <w:rStyle w:val="26"/>
          <w:sz w:val="20"/>
        </w:rPr>
        <w:fldChar w:fldCharType="end"/>
      </w:r>
    </w:p>
    <w:p w14:paraId="48FDD0C0"/>
    <w:p w14:paraId="375802D8">
      <w:pPr>
        <w:pStyle w:val="33"/>
        <w:tabs>
          <w:tab w:val="left" w:pos="960"/>
        </w:tabs>
        <w:rPr>
          <w:smallCaps w:val="0"/>
          <w:sz w:val="22"/>
        </w:rPr>
      </w:pPr>
      <w:r>
        <w:rPr>
          <w:rStyle w:val="26"/>
          <w:sz w:val="22"/>
        </w:rPr>
        <w:fldChar w:fldCharType="begin"/>
      </w:r>
      <w:r>
        <w:rPr>
          <w:rStyle w:val="26"/>
          <w:sz w:val="22"/>
        </w:rPr>
        <w:instrText xml:space="preserve"> </w:instrText>
      </w:r>
      <w:r>
        <w:rPr>
          <w:sz w:val="22"/>
        </w:rPr>
        <w:instrText xml:space="preserve">HYPERLINK \l "_Toc51490206"</w:instrText>
      </w:r>
      <w:r>
        <w:rPr>
          <w:rStyle w:val="26"/>
          <w:sz w:val="22"/>
        </w:rPr>
        <w:instrText xml:space="preserve"> </w:instrText>
      </w:r>
      <w:r>
        <w:rPr>
          <w:rStyle w:val="26"/>
          <w:sz w:val="22"/>
        </w:rPr>
        <w:fldChar w:fldCharType="separate"/>
      </w:r>
      <w:r>
        <w:rPr>
          <w:rStyle w:val="26"/>
          <w:sz w:val="30"/>
          <w:szCs w:val="28"/>
        </w:rPr>
        <w:t>3.</w:t>
      </w:r>
      <w:r>
        <w:rPr>
          <w:smallCaps w:val="0"/>
          <w:sz w:val="22"/>
        </w:rPr>
        <w:tab/>
      </w:r>
      <w:r>
        <w:rPr>
          <w:rStyle w:val="26"/>
          <w:sz w:val="30"/>
          <w:szCs w:val="28"/>
        </w:rPr>
        <w:t>External Interface Requirements</w:t>
      </w:r>
      <w:r>
        <w:rPr>
          <w:sz w:val="22"/>
        </w:rPr>
        <w:tab/>
      </w:r>
      <w:r>
        <w:rPr>
          <w:sz w:val="22"/>
        </w:rPr>
        <w:fldChar w:fldCharType="begin"/>
      </w:r>
      <w:r>
        <w:rPr>
          <w:sz w:val="22"/>
        </w:rPr>
        <w:instrText xml:space="preserve"> PAGEREF _Toc51490206 \h </w:instrText>
      </w:r>
      <w:r>
        <w:rPr>
          <w:sz w:val="22"/>
        </w:rPr>
        <w:fldChar w:fldCharType="separate"/>
      </w:r>
      <w:r>
        <w:rPr>
          <w:sz w:val="22"/>
        </w:rPr>
        <w:t>6</w:t>
      </w:r>
      <w:r>
        <w:rPr>
          <w:sz w:val="22"/>
        </w:rPr>
        <w:fldChar w:fldCharType="end"/>
      </w:r>
      <w:r>
        <w:rPr>
          <w:rStyle w:val="26"/>
          <w:sz w:val="22"/>
        </w:rPr>
        <w:fldChar w:fldCharType="end"/>
      </w:r>
    </w:p>
    <w:p w14:paraId="2917C5BF">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"_Toc51490207"</w:instrText>
      </w:r>
      <w:r>
        <w:rPr>
          <w:rStyle w:val="26"/>
          <w:sz w:val="20"/>
        </w:rPr>
        <w:instrText xml:space="preserve"> </w:instrText>
      </w:r>
      <w:r>
        <w:rPr>
          <w:rStyle w:val="26"/>
          <w:sz w:val="20"/>
        </w:rPr>
        <w:fldChar w:fldCharType="separate"/>
      </w:r>
      <w:r>
        <w:rPr>
          <w:rStyle w:val="26"/>
          <w:rFonts w:ascii="Arial" w:hAnsi="Arial" w:cs="Arial"/>
          <w:sz w:val="20"/>
          <w:szCs w:val="28"/>
        </w:rPr>
        <w:t>3.1</w:t>
      </w:r>
      <w:r>
        <w:rPr>
          <w:i w:val="0"/>
          <w:iCs w:val="0"/>
          <w:sz w:val="20"/>
        </w:rPr>
        <w:tab/>
      </w:r>
      <w:r>
        <w:rPr>
          <w:rStyle w:val="26"/>
          <w:rFonts w:ascii="Arial" w:hAnsi="Arial" w:cs="Arial"/>
          <w:sz w:val="20"/>
          <w:szCs w:val="28"/>
        </w:rPr>
        <w:t>Hardware Interfaces</w:t>
      </w:r>
      <w:r>
        <w:rPr>
          <w:sz w:val="20"/>
        </w:rPr>
        <w:tab/>
      </w:r>
      <w:r>
        <w:rPr>
          <w:sz w:val="20"/>
        </w:rPr>
        <w:fldChar w:fldCharType="begin"/>
      </w:r>
      <w:r>
        <w:rPr>
          <w:sz w:val="20"/>
        </w:rPr>
        <w:instrText xml:space="preserve"> PAGEREF _Toc51490207 \h </w:instrText>
      </w:r>
      <w:r>
        <w:rPr>
          <w:sz w:val="20"/>
        </w:rPr>
        <w:fldChar w:fldCharType="separate"/>
      </w:r>
      <w:r>
        <w:rPr>
          <w:sz w:val="20"/>
        </w:rPr>
        <w:t>6</w:t>
      </w:r>
      <w:r>
        <w:rPr>
          <w:sz w:val="20"/>
        </w:rPr>
        <w:fldChar w:fldCharType="end"/>
      </w:r>
      <w:r>
        <w:rPr>
          <w:rStyle w:val="26"/>
          <w:sz w:val="20"/>
        </w:rPr>
        <w:fldChar w:fldCharType="end"/>
      </w:r>
    </w:p>
    <w:p w14:paraId="59D0C492">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"_Toc51490208"</w:instrText>
      </w:r>
      <w:r>
        <w:rPr>
          <w:rStyle w:val="26"/>
          <w:sz w:val="20"/>
        </w:rPr>
        <w:instrText xml:space="preserve"> </w:instrText>
      </w:r>
      <w:r>
        <w:rPr>
          <w:rStyle w:val="26"/>
          <w:sz w:val="20"/>
        </w:rPr>
        <w:fldChar w:fldCharType="separate"/>
      </w:r>
      <w:r>
        <w:rPr>
          <w:rStyle w:val="26"/>
          <w:rFonts w:ascii="Arial" w:hAnsi="Arial" w:cs="Arial"/>
          <w:sz w:val="20"/>
          <w:szCs w:val="28"/>
        </w:rPr>
        <w:t>3.2</w:t>
      </w:r>
      <w:r>
        <w:rPr>
          <w:i w:val="0"/>
          <w:iCs w:val="0"/>
          <w:sz w:val="20"/>
        </w:rPr>
        <w:tab/>
      </w:r>
      <w:r>
        <w:rPr>
          <w:rStyle w:val="26"/>
          <w:rFonts w:ascii="Arial" w:hAnsi="Arial" w:cs="Arial"/>
          <w:sz w:val="20"/>
          <w:szCs w:val="28"/>
        </w:rPr>
        <w:t>Software Interfaces</w:t>
      </w:r>
      <w:r>
        <w:rPr>
          <w:sz w:val="20"/>
        </w:rPr>
        <w:tab/>
      </w:r>
      <w:r>
        <w:rPr>
          <w:sz w:val="20"/>
        </w:rPr>
        <w:fldChar w:fldCharType="begin"/>
      </w:r>
      <w:r>
        <w:rPr>
          <w:sz w:val="20"/>
        </w:rPr>
        <w:instrText xml:space="preserve"> PAGEREF _Toc51490208 \h </w:instrText>
      </w:r>
      <w:r>
        <w:rPr>
          <w:sz w:val="20"/>
        </w:rPr>
        <w:fldChar w:fldCharType="separate"/>
      </w:r>
      <w:r>
        <w:rPr>
          <w:sz w:val="20"/>
        </w:rPr>
        <w:t>6</w:t>
      </w:r>
      <w:r>
        <w:rPr>
          <w:sz w:val="20"/>
        </w:rPr>
        <w:fldChar w:fldCharType="end"/>
      </w:r>
      <w:r>
        <w:rPr>
          <w:rStyle w:val="26"/>
          <w:sz w:val="20"/>
        </w:rPr>
        <w:fldChar w:fldCharType="end"/>
      </w:r>
    </w:p>
    <w:p w14:paraId="0CD8CE6F">
      <w:pPr>
        <w:pStyle w:val="34"/>
        <w:tabs>
          <w:tab w:val="left" w:pos="1200"/>
          <w:tab w:val="right" w:leader="dot" w:pos="9350"/>
        </w:tabs>
        <w:rPr>
          <w:rStyle w:val="26"/>
          <w:sz w:val="20"/>
        </w:rPr>
      </w:pPr>
      <w:r>
        <w:rPr>
          <w:rStyle w:val="26"/>
          <w:sz w:val="20"/>
        </w:rPr>
        <w:fldChar w:fldCharType="begin"/>
      </w:r>
      <w:r>
        <w:rPr>
          <w:rStyle w:val="26"/>
          <w:sz w:val="20"/>
        </w:rPr>
        <w:instrText xml:space="preserve"> </w:instrText>
      </w:r>
      <w:r>
        <w:rPr>
          <w:sz w:val="20"/>
        </w:rPr>
        <w:instrText xml:space="preserve">HYPERLINK \l "_Toc51490209"</w:instrText>
      </w:r>
      <w:r>
        <w:rPr>
          <w:rStyle w:val="26"/>
          <w:sz w:val="20"/>
        </w:rPr>
        <w:instrText xml:space="preserve"> </w:instrText>
      </w:r>
      <w:r>
        <w:rPr>
          <w:rStyle w:val="26"/>
          <w:sz w:val="20"/>
        </w:rPr>
        <w:fldChar w:fldCharType="separate"/>
      </w:r>
      <w:r>
        <w:rPr>
          <w:rStyle w:val="26"/>
          <w:rFonts w:ascii="Arial" w:hAnsi="Arial" w:cs="Arial"/>
          <w:sz w:val="20"/>
          <w:szCs w:val="28"/>
        </w:rPr>
        <w:t>3.3</w:t>
      </w:r>
      <w:r>
        <w:rPr>
          <w:i w:val="0"/>
          <w:iCs w:val="0"/>
          <w:sz w:val="20"/>
        </w:rPr>
        <w:tab/>
      </w:r>
      <w:r>
        <w:rPr>
          <w:rStyle w:val="26"/>
          <w:rFonts w:ascii="Arial" w:hAnsi="Arial" w:cs="Arial"/>
          <w:sz w:val="20"/>
          <w:szCs w:val="28"/>
        </w:rPr>
        <w:t>Communications Interfaces</w:t>
      </w:r>
      <w:r>
        <w:rPr>
          <w:sz w:val="20"/>
        </w:rPr>
        <w:tab/>
      </w:r>
      <w:r>
        <w:rPr>
          <w:sz w:val="20"/>
        </w:rPr>
        <w:fldChar w:fldCharType="begin"/>
      </w:r>
      <w:r>
        <w:rPr>
          <w:sz w:val="20"/>
        </w:rPr>
        <w:instrText xml:space="preserve"> PAGEREF _Toc51490209 \h </w:instrText>
      </w:r>
      <w:r>
        <w:rPr>
          <w:sz w:val="20"/>
        </w:rPr>
        <w:fldChar w:fldCharType="separate"/>
      </w:r>
      <w:r>
        <w:rPr>
          <w:sz w:val="20"/>
        </w:rPr>
        <w:t>6</w:t>
      </w:r>
      <w:r>
        <w:rPr>
          <w:sz w:val="20"/>
        </w:rPr>
        <w:fldChar w:fldCharType="end"/>
      </w:r>
      <w:r>
        <w:rPr>
          <w:rStyle w:val="26"/>
          <w:sz w:val="20"/>
        </w:rPr>
        <w:fldChar w:fldCharType="end"/>
      </w:r>
    </w:p>
    <w:p w14:paraId="2AD049BC"/>
    <w:p w14:paraId="5C419DAC">
      <w:pPr>
        <w:pStyle w:val="33"/>
        <w:tabs>
          <w:tab w:val="left" w:pos="960"/>
        </w:tabs>
        <w:rPr>
          <w:smallCaps w:val="0"/>
          <w:sz w:val="22"/>
        </w:rPr>
      </w:pPr>
      <w:r>
        <w:rPr>
          <w:rStyle w:val="26"/>
          <w:sz w:val="22"/>
        </w:rPr>
        <w:fldChar w:fldCharType="begin"/>
      </w:r>
      <w:r>
        <w:rPr>
          <w:rStyle w:val="26"/>
          <w:sz w:val="22"/>
        </w:rPr>
        <w:instrText xml:space="preserve"> </w:instrText>
      </w:r>
      <w:r>
        <w:rPr>
          <w:sz w:val="22"/>
        </w:rPr>
        <w:instrText xml:space="preserve">HYPERLINK \l "_Toc51490210"</w:instrText>
      </w:r>
      <w:r>
        <w:rPr>
          <w:rStyle w:val="26"/>
          <w:sz w:val="22"/>
        </w:rPr>
        <w:instrText xml:space="preserve"> </w:instrText>
      </w:r>
      <w:r>
        <w:rPr>
          <w:rStyle w:val="26"/>
          <w:sz w:val="22"/>
        </w:rPr>
        <w:fldChar w:fldCharType="separate"/>
      </w:r>
      <w:r>
        <w:rPr>
          <w:rStyle w:val="26"/>
          <w:sz w:val="30"/>
          <w:szCs w:val="28"/>
        </w:rPr>
        <w:t>4.</w:t>
      </w:r>
      <w:r>
        <w:rPr>
          <w:smallCaps w:val="0"/>
          <w:sz w:val="22"/>
        </w:rPr>
        <w:tab/>
      </w:r>
      <w:r>
        <w:rPr>
          <w:rStyle w:val="26"/>
          <w:sz w:val="30"/>
          <w:szCs w:val="28"/>
        </w:rPr>
        <w:t>Functional Requirements</w:t>
      </w:r>
      <w:r>
        <w:rPr>
          <w:sz w:val="22"/>
        </w:rPr>
        <w:tab/>
      </w:r>
      <w:r>
        <w:rPr>
          <w:sz w:val="22"/>
        </w:rPr>
        <w:fldChar w:fldCharType="begin"/>
      </w:r>
      <w:r>
        <w:rPr>
          <w:sz w:val="22"/>
        </w:rPr>
        <w:instrText xml:space="preserve"> PAGEREF _Toc51490210 \h </w:instrText>
      </w:r>
      <w:r>
        <w:rPr>
          <w:sz w:val="22"/>
        </w:rPr>
        <w:fldChar w:fldCharType="separate"/>
      </w:r>
      <w:r>
        <w:rPr>
          <w:sz w:val="22"/>
        </w:rPr>
        <w:t>6</w:t>
      </w:r>
      <w:r>
        <w:rPr>
          <w:sz w:val="22"/>
        </w:rPr>
        <w:fldChar w:fldCharType="end"/>
      </w:r>
      <w:r>
        <w:rPr>
          <w:rStyle w:val="26"/>
          <w:sz w:val="22"/>
        </w:rPr>
        <w:fldChar w:fldCharType="end"/>
      </w:r>
    </w:p>
    <w:p w14:paraId="352C4441">
      <w:pPr>
        <w:pStyle w:val="33"/>
        <w:tabs>
          <w:tab w:val="left" w:pos="960"/>
        </w:tabs>
        <w:rPr>
          <w:smallCaps w:val="0"/>
          <w:sz w:val="22"/>
        </w:rPr>
      </w:pPr>
      <w:r>
        <w:rPr>
          <w:rStyle w:val="26"/>
          <w:sz w:val="22"/>
        </w:rPr>
        <w:fldChar w:fldCharType="begin"/>
      </w:r>
      <w:r>
        <w:rPr>
          <w:rStyle w:val="26"/>
          <w:sz w:val="22"/>
        </w:rPr>
        <w:instrText xml:space="preserve"> </w:instrText>
      </w:r>
      <w:r>
        <w:rPr>
          <w:sz w:val="22"/>
        </w:rPr>
        <w:instrText xml:space="preserve">HYPERLINK \l "_Toc51490211"</w:instrText>
      </w:r>
      <w:r>
        <w:rPr>
          <w:rStyle w:val="26"/>
          <w:sz w:val="22"/>
        </w:rPr>
        <w:instrText xml:space="preserve"> </w:instrText>
      </w:r>
      <w:r>
        <w:rPr>
          <w:rStyle w:val="26"/>
          <w:sz w:val="22"/>
        </w:rPr>
        <w:fldChar w:fldCharType="separate"/>
      </w:r>
      <w:r>
        <w:rPr>
          <w:rStyle w:val="26"/>
          <w:sz w:val="30"/>
          <w:szCs w:val="28"/>
        </w:rPr>
        <w:t>5.</w:t>
      </w:r>
      <w:r>
        <w:rPr>
          <w:smallCaps w:val="0"/>
          <w:sz w:val="22"/>
        </w:rPr>
        <w:tab/>
      </w:r>
      <w:r>
        <w:rPr>
          <w:rStyle w:val="26"/>
          <w:sz w:val="30"/>
          <w:szCs w:val="28"/>
        </w:rPr>
        <w:t>Non-functional Requirements</w:t>
      </w:r>
      <w:r>
        <w:rPr>
          <w:sz w:val="22"/>
        </w:rPr>
        <w:tab/>
      </w:r>
      <w:r>
        <w:rPr>
          <w:sz w:val="22"/>
        </w:rPr>
        <w:fldChar w:fldCharType="begin"/>
      </w:r>
      <w:r>
        <w:rPr>
          <w:sz w:val="22"/>
        </w:rPr>
        <w:instrText xml:space="preserve"> PAGEREF _Toc51490211 \h </w:instrText>
      </w:r>
      <w:r>
        <w:rPr>
          <w:sz w:val="22"/>
        </w:rPr>
        <w:fldChar w:fldCharType="separate"/>
      </w:r>
      <w:r>
        <w:rPr>
          <w:sz w:val="22"/>
        </w:rPr>
        <w:t>6</w:t>
      </w:r>
      <w:r>
        <w:rPr>
          <w:sz w:val="22"/>
        </w:rPr>
        <w:fldChar w:fldCharType="end"/>
      </w:r>
      <w:r>
        <w:rPr>
          <w:rStyle w:val="26"/>
          <w:sz w:val="22"/>
        </w:rPr>
        <w:fldChar w:fldCharType="end"/>
      </w:r>
    </w:p>
    <w:p w14:paraId="749F7178">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"_Toc51490212"</w:instrText>
      </w:r>
      <w:r>
        <w:rPr>
          <w:rStyle w:val="26"/>
          <w:sz w:val="20"/>
        </w:rPr>
        <w:instrText xml:space="preserve"> </w:instrText>
      </w:r>
      <w:r>
        <w:rPr>
          <w:rStyle w:val="26"/>
          <w:sz w:val="20"/>
        </w:rPr>
        <w:fldChar w:fldCharType="separate"/>
      </w:r>
      <w:r>
        <w:rPr>
          <w:rStyle w:val="26"/>
          <w:rFonts w:ascii="Arial" w:hAnsi="Arial" w:cs="Arial"/>
          <w:sz w:val="20"/>
          <w:szCs w:val="28"/>
        </w:rPr>
        <w:t>5.1</w:t>
      </w:r>
      <w:r>
        <w:rPr>
          <w:i w:val="0"/>
          <w:iCs w:val="0"/>
          <w:sz w:val="20"/>
        </w:rPr>
        <w:tab/>
      </w:r>
      <w:r>
        <w:rPr>
          <w:rStyle w:val="26"/>
          <w:rFonts w:ascii="Arial" w:hAnsi="Arial" w:cs="Arial"/>
          <w:sz w:val="20"/>
          <w:szCs w:val="28"/>
        </w:rPr>
        <w:t>Performance Requirements</w:t>
      </w:r>
      <w:r>
        <w:rPr>
          <w:sz w:val="20"/>
        </w:rPr>
        <w:tab/>
      </w:r>
      <w:r>
        <w:rPr>
          <w:sz w:val="20"/>
        </w:rPr>
        <w:fldChar w:fldCharType="begin"/>
      </w:r>
      <w:r>
        <w:rPr>
          <w:sz w:val="20"/>
        </w:rPr>
        <w:instrText xml:space="preserve"> PAGEREF _Toc51490212 \h </w:instrText>
      </w:r>
      <w:r>
        <w:rPr>
          <w:sz w:val="20"/>
        </w:rPr>
        <w:fldChar w:fldCharType="separate"/>
      </w:r>
      <w:r>
        <w:rPr>
          <w:sz w:val="20"/>
        </w:rPr>
        <w:t>6</w:t>
      </w:r>
      <w:r>
        <w:rPr>
          <w:sz w:val="20"/>
        </w:rPr>
        <w:fldChar w:fldCharType="end"/>
      </w:r>
      <w:r>
        <w:rPr>
          <w:rStyle w:val="26"/>
          <w:sz w:val="20"/>
        </w:rPr>
        <w:fldChar w:fldCharType="end"/>
      </w:r>
    </w:p>
    <w:p w14:paraId="6DEDE821">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"_Toc51490213"</w:instrText>
      </w:r>
      <w:r>
        <w:rPr>
          <w:rStyle w:val="26"/>
          <w:sz w:val="20"/>
        </w:rPr>
        <w:instrText xml:space="preserve"> </w:instrText>
      </w:r>
      <w:r>
        <w:rPr>
          <w:rStyle w:val="26"/>
          <w:sz w:val="20"/>
        </w:rPr>
        <w:fldChar w:fldCharType="separate"/>
      </w:r>
      <w:r>
        <w:rPr>
          <w:rStyle w:val="26"/>
          <w:rFonts w:ascii="Arial" w:hAnsi="Arial" w:cs="Arial"/>
          <w:sz w:val="20"/>
          <w:szCs w:val="28"/>
        </w:rPr>
        <w:t>5.2</w:t>
      </w:r>
      <w:r>
        <w:rPr>
          <w:i w:val="0"/>
          <w:iCs w:val="0"/>
          <w:sz w:val="20"/>
        </w:rPr>
        <w:tab/>
      </w:r>
      <w:r>
        <w:rPr>
          <w:rStyle w:val="26"/>
          <w:rFonts w:ascii="Arial" w:hAnsi="Arial" w:cs="Arial"/>
          <w:sz w:val="20"/>
          <w:szCs w:val="28"/>
        </w:rPr>
        <w:t>Safety Requirements</w:t>
      </w:r>
      <w:r>
        <w:rPr>
          <w:sz w:val="20"/>
        </w:rPr>
        <w:tab/>
      </w:r>
      <w:r>
        <w:rPr>
          <w:sz w:val="20"/>
        </w:rPr>
        <w:fldChar w:fldCharType="begin"/>
      </w:r>
      <w:r>
        <w:rPr>
          <w:sz w:val="20"/>
        </w:rPr>
        <w:instrText xml:space="preserve"> PAGEREF _Toc51490213 \h </w:instrText>
      </w:r>
      <w:r>
        <w:rPr>
          <w:sz w:val="20"/>
        </w:rPr>
        <w:fldChar w:fldCharType="separate"/>
      </w:r>
      <w:r>
        <w:rPr>
          <w:sz w:val="20"/>
        </w:rPr>
        <w:t>6</w:t>
      </w:r>
      <w:r>
        <w:rPr>
          <w:sz w:val="20"/>
        </w:rPr>
        <w:fldChar w:fldCharType="end"/>
      </w:r>
      <w:r>
        <w:rPr>
          <w:rStyle w:val="26"/>
          <w:sz w:val="20"/>
        </w:rPr>
        <w:fldChar w:fldCharType="end"/>
      </w:r>
    </w:p>
    <w:p w14:paraId="6564F84D">
      <w:pPr>
        <w:pStyle w:val="34"/>
        <w:tabs>
          <w:tab w:val="left" w:pos="1200"/>
          <w:tab w:val="right" w:leader="dot" w:pos="9350"/>
        </w:tabs>
        <w:rPr>
          <w:i w:val="0"/>
          <w:iCs w:val="0"/>
          <w:sz w:val="20"/>
        </w:rPr>
      </w:pPr>
      <w:r>
        <w:rPr>
          <w:rStyle w:val="26"/>
          <w:sz w:val="20"/>
        </w:rPr>
        <w:fldChar w:fldCharType="begin"/>
      </w:r>
      <w:r>
        <w:rPr>
          <w:rStyle w:val="26"/>
          <w:sz w:val="20"/>
        </w:rPr>
        <w:instrText xml:space="preserve"> </w:instrText>
      </w:r>
      <w:r>
        <w:rPr>
          <w:sz w:val="20"/>
        </w:rPr>
        <w:instrText xml:space="preserve">HYPERLINK \l "_Toc51490214"</w:instrText>
      </w:r>
      <w:r>
        <w:rPr>
          <w:rStyle w:val="26"/>
          <w:sz w:val="20"/>
        </w:rPr>
        <w:instrText xml:space="preserve"> </w:instrText>
      </w:r>
      <w:r>
        <w:rPr>
          <w:rStyle w:val="26"/>
          <w:sz w:val="20"/>
        </w:rPr>
        <w:fldChar w:fldCharType="separate"/>
      </w:r>
      <w:r>
        <w:rPr>
          <w:rStyle w:val="26"/>
          <w:rFonts w:ascii="Arial" w:hAnsi="Arial" w:cs="Arial"/>
          <w:sz w:val="20"/>
          <w:szCs w:val="28"/>
        </w:rPr>
        <w:t>5.3</w:t>
      </w:r>
      <w:r>
        <w:rPr>
          <w:i w:val="0"/>
          <w:iCs w:val="0"/>
          <w:sz w:val="20"/>
        </w:rPr>
        <w:tab/>
      </w:r>
      <w:r>
        <w:rPr>
          <w:rStyle w:val="26"/>
          <w:rFonts w:ascii="Arial" w:hAnsi="Arial" w:cs="Arial"/>
          <w:sz w:val="20"/>
          <w:szCs w:val="28"/>
        </w:rPr>
        <w:t>Security Requirements</w:t>
      </w:r>
      <w:r>
        <w:rPr>
          <w:sz w:val="20"/>
        </w:rPr>
        <w:tab/>
      </w:r>
      <w:r>
        <w:rPr>
          <w:sz w:val="20"/>
        </w:rPr>
        <w:fldChar w:fldCharType="begin"/>
      </w:r>
      <w:r>
        <w:rPr>
          <w:sz w:val="20"/>
        </w:rPr>
        <w:instrText xml:space="preserve"> PAGEREF _Toc51490214 \h </w:instrText>
      </w:r>
      <w:r>
        <w:rPr>
          <w:sz w:val="20"/>
        </w:rPr>
        <w:fldChar w:fldCharType="separate"/>
      </w:r>
      <w:r>
        <w:rPr>
          <w:sz w:val="20"/>
        </w:rPr>
        <w:t>6</w:t>
      </w:r>
      <w:r>
        <w:rPr>
          <w:sz w:val="20"/>
        </w:rPr>
        <w:fldChar w:fldCharType="end"/>
      </w:r>
      <w:r>
        <w:rPr>
          <w:rStyle w:val="26"/>
          <w:sz w:val="20"/>
        </w:rPr>
        <w:fldChar w:fldCharType="end"/>
      </w:r>
    </w:p>
    <w:p w14:paraId="4241A216">
      <w:pPr>
        <w:pStyle w:val="34"/>
        <w:tabs>
          <w:tab w:val="left" w:pos="1200"/>
          <w:tab w:val="right" w:leader="dot" w:pos="9350"/>
        </w:tabs>
        <w:rPr>
          <w:rStyle w:val="26"/>
          <w:sz w:val="20"/>
        </w:rPr>
      </w:pPr>
      <w:r>
        <w:rPr>
          <w:rStyle w:val="26"/>
          <w:sz w:val="20"/>
        </w:rPr>
        <w:fldChar w:fldCharType="begin"/>
      </w:r>
      <w:r>
        <w:rPr>
          <w:rStyle w:val="26"/>
          <w:sz w:val="20"/>
        </w:rPr>
        <w:instrText xml:space="preserve"> </w:instrText>
      </w:r>
      <w:r>
        <w:rPr>
          <w:sz w:val="20"/>
        </w:rPr>
        <w:instrText xml:space="preserve">HYPERLINK \l "_Toc51490218"</w:instrText>
      </w:r>
      <w:r>
        <w:rPr>
          <w:rStyle w:val="26"/>
          <w:sz w:val="20"/>
        </w:rPr>
        <w:instrText xml:space="preserve"> </w:instrText>
      </w:r>
      <w:r>
        <w:rPr>
          <w:rStyle w:val="26"/>
          <w:sz w:val="20"/>
        </w:rPr>
        <w:fldChar w:fldCharType="separate"/>
      </w:r>
      <w:r>
        <w:rPr>
          <w:rStyle w:val="26"/>
          <w:rFonts w:ascii="Arial" w:hAnsi="Arial" w:cs="Arial"/>
          <w:sz w:val="20"/>
          <w:szCs w:val="28"/>
        </w:rPr>
        <w:t>5.4</w:t>
      </w:r>
      <w:r>
        <w:rPr>
          <w:i w:val="0"/>
          <w:iCs w:val="0"/>
          <w:sz w:val="20"/>
        </w:rPr>
        <w:tab/>
      </w:r>
      <w:r>
        <w:rPr>
          <w:rStyle w:val="26"/>
          <w:rFonts w:ascii="Arial" w:hAnsi="Arial" w:cs="Arial"/>
          <w:sz w:val="20"/>
          <w:szCs w:val="28"/>
        </w:rPr>
        <w:t>User Documentation</w:t>
      </w:r>
      <w:r>
        <w:rPr>
          <w:sz w:val="20"/>
        </w:rPr>
        <w:tab/>
      </w:r>
      <w:r>
        <w:rPr>
          <w:sz w:val="20"/>
        </w:rPr>
        <w:fldChar w:fldCharType="begin"/>
      </w:r>
      <w:r>
        <w:rPr>
          <w:sz w:val="20"/>
        </w:rPr>
        <w:instrText xml:space="preserve"> PAGEREF _Toc51490218 \h </w:instrText>
      </w:r>
      <w:r>
        <w:rPr>
          <w:sz w:val="20"/>
        </w:rPr>
        <w:fldChar w:fldCharType="separate"/>
      </w:r>
      <w:r>
        <w:rPr>
          <w:sz w:val="20"/>
        </w:rPr>
        <w:t>7</w:t>
      </w:r>
      <w:r>
        <w:rPr>
          <w:sz w:val="20"/>
        </w:rPr>
        <w:fldChar w:fldCharType="end"/>
      </w:r>
      <w:r>
        <w:rPr>
          <w:rStyle w:val="26"/>
          <w:sz w:val="20"/>
        </w:rPr>
        <w:fldChar w:fldCharType="end"/>
      </w:r>
    </w:p>
    <w:p w14:paraId="63BE43C4"/>
    <w:p w14:paraId="063DBDF9">
      <w:pPr>
        <w:pStyle w:val="33"/>
        <w:tabs>
          <w:tab w:val="left" w:pos="960"/>
        </w:tabs>
        <w:rPr>
          <w:smallCaps w:val="0"/>
          <w:sz w:val="22"/>
        </w:rPr>
      </w:pPr>
      <w:r>
        <w:rPr>
          <w:rStyle w:val="26"/>
          <w:sz w:val="22"/>
        </w:rPr>
        <w:fldChar w:fldCharType="begin"/>
      </w:r>
      <w:r>
        <w:rPr>
          <w:rStyle w:val="26"/>
          <w:sz w:val="22"/>
        </w:rPr>
        <w:instrText xml:space="preserve"> </w:instrText>
      </w:r>
      <w:r>
        <w:rPr>
          <w:sz w:val="22"/>
        </w:rPr>
        <w:instrText xml:space="preserve">HYPERLINK \l "_Toc51490219"</w:instrText>
      </w:r>
      <w:r>
        <w:rPr>
          <w:rStyle w:val="26"/>
          <w:sz w:val="22"/>
        </w:rPr>
        <w:instrText xml:space="preserve"> </w:instrText>
      </w:r>
      <w:r>
        <w:rPr>
          <w:rStyle w:val="26"/>
          <w:sz w:val="22"/>
        </w:rPr>
        <w:fldChar w:fldCharType="separate"/>
      </w:r>
      <w:r>
        <w:rPr>
          <w:rStyle w:val="26"/>
          <w:sz w:val="30"/>
          <w:szCs w:val="28"/>
        </w:rPr>
        <w:t>6.</w:t>
      </w:r>
      <w:r>
        <w:rPr>
          <w:smallCaps w:val="0"/>
          <w:sz w:val="22"/>
        </w:rPr>
        <w:tab/>
      </w:r>
      <w:r>
        <w:rPr>
          <w:rStyle w:val="26"/>
          <w:sz w:val="30"/>
          <w:szCs w:val="28"/>
        </w:rPr>
        <w:t>Assumptions and Dependencies</w:t>
      </w:r>
      <w:r>
        <w:rPr>
          <w:sz w:val="22"/>
        </w:rPr>
        <w:tab/>
      </w:r>
      <w:r>
        <w:rPr>
          <w:sz w:val="22"/>
        </w:rPr>
        <w:fldChar w:fldCharType="begin"/>
      </w:r>
      <w:r>
        <w:rPr>
          <w:sz w:val="22"/>
        </w:rPr>
        <w:instrText xml:space="preserve"> PAGEREF _Toc51490219 \h </w:instrText>
      </w:r>
      <w:r>
        <w:rPr>
          <w:sz w:val="22"/>
        </w:rPr>
        <w:fldChar w:fldCharType="separate"/>
      </w:r>
      <w:r>
        <w:rPr>
          <w:sz w:val="22"/>
        </w:rPr>
        <w:t>7</w:t>
      </w:r>
      <w:r>
        <w:rPr>
          <w:sz w:val="22"/>
        </w:rPr>
        <w:fldChar w:fldCharType="end"/>
      </w:r>
      <w:r>
        <w:rPr>
          <w:rStyle w:val="26"/>
          <w:sz w:val="22"/>
        </w:rPr>
        <w:fldChar w:fldCharType="end"/>
      </w:r>
    </w:p>
    <w:p w14:paraId="05466547">
      <w:pPr>
        <w:pStyle w:val="33"/>
        <w:tabs>
          <w:tab w:val="left" w:pos="960"/>
        </w:tabs>
        <w:rPr>
          <w:ins w:id="17" w:author="Farrukh Saleem" w:date="2002-03-05T10:16:00Z"/>
        </w:rPr>
      </w:pPr>
      <w:r>
        <w:rPr>
          <w:rStyle w:val="26"/>
          <w:sz w:val="22"/>
        </w:rPr>
        <w:fldChar w:fldCharType="begin"/>
      </w:r>
      <w:r>
        <w:rPr>
          <w:rStyle w:val="26"/>
          <w:sz w:val="22"/>
        </w:rPr>
        <w:instrText xml:space="preserve"> </w:instrText>
      </w:r>
      <w:r>
        <w:rPr>
          <w:sz w:val="22"/>
        </w:rPr>
        <w:instrText xml:space="preserve">HYPERLINK \l "_Toc51490220"</w:instrText>
      </w:r>
      <w:r>
        <w:rPr>
          <w:rStyle w:val="26"/>
          <w:sz w:val="22"/>
        </w:rPr>
        <w:instrText xml:space="preserve"> </w:instrText>
      </w:r>
      <w:r>
        <w:rPr>
          <w:rStyle w:val="26"/>
          <w:sz w:val="22"/>
        </w:rPr>
        <w:fldChar w:fldCharType="separate"/>
      </w:r>
      <w:r>
        <w:rPr>
          <w:rStyle w:val="26"/>
          <w:sz w:val="30"/>
          <w:szCs w:val="28"/>
        </w:rPr>
        <w:t>7.</w:t>
      </w:r>
      <w:r>
        <w:rPr>
          <w:smallCaps w:val="0"/>
          <w:sz w:val="22"/>
        </w:rPr>
        <w:tab/>
      </w:r>
      <w:r>
        <w:rPr>
          <w:rStyle w:val="26"/>
          <w:b/>
          <w:bCs/>
          <w:sz w:val="28"/>
          <w:szCs w:val="28"/>
        </w:rPr>
        <w:t>R</w:t>
      </w:r>
      <w:r>
        <w:rPr>
          <w:rStyle w:val="26"/>
          <w:sz w:val="28"/>
          <w:szCs w:val="28"/>
        </w:rPr>
        <w:t>eferences</w:t>
      </w:r>
      <w:r>
        <w:rPr>
          <w:sz w:val="22"/>
        </w:rPr>
        <w:tab/>
      </w:r>
      <w:r>
        <w:rPr>
          <w:sz w:val="22"/>
        </w:rPr>
        <w:fldChar w:fldCharType="begin"/>
      </w:r>
      <w:r>
        <w:rPr>
          <w:sz w:val="22"/>
        </w:rPr>
        <w:instrText xml:space="preserve"> PAGEREF _Toc51490220 \h </w:instrText>
      </w:r>
      <w:r>
        <w:rPr>
          <w:sz w:val="22"/>
        </w:rPr>
        <w:fldChar w:fldCharType="separate"/>
      </w:r>
      <w:r>
        <w:rPr>
          <w:sz w:val="22"/>
        </w:rPr>
        <w:t>7</w:t>
      </w:r>
      <w:r>
        <w:rPr>
          <w:sz w:val="22"/>
        </w:rPr>
        <w:fldChar w:fldCharType="end"/>
      </w:r>
      <w:r>
        <w:rPr>
          <w:rStyle w:val="26"/>
          <w:sz w:val="22"/>
        </w:rPr>
        <w:fldChar w:fldCharType="end"/>
      </w:r>
      <w:r>
        <w:rPr>
          <w:bCs/>
          <w:smallCaps/>
          <w:sz w:val="18"/>
          <w:szCs w:val="20"/>
        </w:rPr>
        <w:fldChar w:fldCharType="end"/>
      </w:r>
    </w:p>
    <w:p w14:paraId="2B8E52F2">
      <w:pPr>
        <w:jc w:val="both"/>
      </w:pPr>
      <w:r>
        <w:t xml:space="preserve"> </w:t>
      </w:r>
      <w:ins w:id="18" w:author="Farrukh Saleem" w:date="2002-03-05T10:10:00Z">
        <w:r>
          <w:rPr/>
          <w:br w:type="page"/>
        </w:r>
      </w:ins>
      <w:ins w:id="19" w:author="Farrukh Saleem" w:date="2002-04-01T11:17:00Z">
        <w:del w:id="20" w:author="Maryum Zaidi" w:date="2002-04-04T17:29:00Z">
          <w:bookmarkStart w:id="3" w:name="_Toc5423677"/>
          <w:r>
            <w:rPr>
              <w:rFonts w:ascii="Verdana" w:hAnsi="Verdana"/>
              <w:sz w:val="32"/>
              <w:szCs w:val="72"/>
            </w:rPr>
            <w:delText>Section 1</w:delText>
          </w:r>
        </w:del>
      </w:ins>
      <w:ins w:id="21" w:author="Farrukh Saleem" w:date="2002-04-01T11:17:00Z">
        <w:del w:id="22" w:author="Maryum Zaidi" w:date="2002-04-04T17:29:00Z">
          <w:r>
            <w:rPr>
              <w:rFonts w:ascii="Verdana" w:hAnsi="Verdana"/>
              <w:sz w:val="32"/>
              <w:szCs w:val="72"/>
            </w:rPr>
            <w:br w:type="textWrapping"/>
          </w:r>
          <w:bookmarkEnd w:id="3"/>
        </w:del>
      </w:ins>
      <w:bookmarkStart w:id="4" w:name="_Toc534602073"/>
      <w:bookmarkStart w:id="5" w:name="_Toc534602228"/>
    </w:p>
    <w:bookmarkEnd w:id="4"/>
    <w:bookmarkEnd w:id="5"/>
    <w:p w14:paraId="09EE3847">
      <w:pPr>
        <w:pStyle w:val="45"/>
        <w:numPr>
          <w:ilvl w:val="0"/>
          <w:numId w:val="6"/>
        </w:numPr>
        <w:spacing w:after="120"/>
        <w:ind w:left="389" w:hanging="389"/>
        <w:jc w:val="both"/>
      </w:pPr>
      <w:bookmarkStart w:id="6" w:name="_Toc51490198"/>
      <w:bookmarkStart w:id="7" w:name="_Toc534602076"/>
      <w:bookmarkStart w:id="8" w:name="_Toc534602231"/>
      <w:r>
        <w:rPr>
          <w:sz w:val="32"/>
        </w:rPr>
        <w:t>Introduction</w:t>
      </w:r>
      <w:bookmarkEnd w:id="6"/>
      <w:bookmarkEnd w:id="7"/>
      <w:bookmarkEnd w:id="8"/>
    </w:p>
    <w:p w14:paraId="364692FE">
      <w:pPr>
        <w:jc w:val="both"/>
      </w:pPr>
      <w:bookmarkStart w:id="9" w:name="_Toc534602232"/>
      <w:bookmarkStart w:id="10" w:name="_Toc534602077"/>
    </w:p>
    <w:p w14:paraId="3295C631">
      <w:pPr>
        <w:pStyle w:val="46"/>
        <w:numPr>
          <w:ilvl w:val="1"/>
          <w:numId w:val="6"/>
        </w:numPr>
        <w:tabs>
          <w:tab w:val="clear" w:pos="390"/>
        </w:tabs>
        <w:spacing w:after="120"/>
        <w:ind w:left="389" w:hanging="389"/>
        <w:jc w:val="both"/>
        <w:rPr>
          <w:rFonts w:ascii="Arial" w:hAnsi="Arial" w:cs="Arial"/>
          <w:sz w:val="24"/>
        </w:rPr>
      </w:pPr>
      <w:bookmarkStart w:id="11" w:name="_Toc51490199"/>
      <w:r>
        <w:rPr>
          <w:rFonts w:ascii="Arial" w:hAnsi="Arial" w:cs="Arial"/>
          <w:sz w:val="24"/>
        </w:rPr>
        <w:t>Purpose of Document</w:t>
      </w:r>
      <w:bookmarkEnd w:id="11"/>
      <w:r>
        <w:rPr>
          <w:rFonts w:ascii="Arial" w:hAnsi="Arial" w:cs="Arial"/>
          <w:sz w:val="24"/>
        </w:rPr>
        <w:t xml:space="preserve"> </w:t>
      </w:r>
    </w:p>
    <w:bookmarkEnd w:id="9"/>
    <w:bookmarkEnd w:id="10"/>
    <w:p w14:paraId="59111383">
      <w:pPr>
        <w:pStyle w:val="27"/>
        <w:keepNext w:val="0"/>
        <w:keepLines w:val="0"/>
        <w:widowControl/>
        <w:suppressLineNumbers w:val="0"/>
        <w:rPr>
          <w:sz w:val="24"/>
          <w:szCs w:val="24"/>
        </w:rPr>
      </w:pPr>
      <w:r>
        <w:rPr>
          <w:sz w:val="24"/>
          <w:szCs w:val="24"/>
        </w:rPr>
        <w:t xml:space="preserve">The purpose of this document is to define all the system requirements, functionalities, and features of the </w:t>
      </w:r>
      <w:r>
        <w:rPr>
          <w:rStyle w:val="29"/>
          <w:sz w:val="24"/>
          <w:szCs w:val="24"/>
        </w:rPr>
        <w:t>AI and Blockchain-Based Certificate Verification System</w:t>
      </w:r>
      <w:r>
        <w:rPr>
          <w:sz w:val="24"/>
          <w:szCs w:val="24"/>
        </w:rPr>
        <w:t>. It explains what the system will do, how it will perform its tasks, what problems it aims to solve, and how it interacts with users and external platforms.</w:t>
      </w:r>
    </w:p>
    <w:p w14:paraId="3D9A0FA7">
      <w:pPr>
        <w:pStyle w:val="27"/>
        <w:keepNext w:val="0"/>
        <w:keepLines w:val="0"/>
        <w:widowControl/>
        <w:suppressLineNumbers w:val="0"/>
        <w:rPr>
          <w:sz w:val="24"/>
          <w:szCs w:val="24"/>
        </w:rPr>
      </w:pPr>
      <w:r>
        <w:rPr>
          <w:sz w:val="24"/>
          <w:szCs w:val="24"/>
        </w:rPr>
        <w:t xml:space="preserve">This document is intended for </w:t>
      </w:r>
      <w:r>
        <w:rPr>
          <w:rStyle w:val="29"/>
          <w:sz w:val="24"/>
          <w:szCs w:val="24"/>
        </w:rPr>
        <w:t>project stakeholders, academic supervisors, developers, and testers</w:t>
      </w:r>
      <w:r>
        <w:rPr>
          <w:sz w:val="24"/>
          <w:szCs w:val="24"/>
        </w:rPr>
        <w:t>. It will serve as a roadmap for the design, development, and validation phases of the project. Each requirement mentioned here will help ensure that the system is built according to user needs and performs certificate verification accurately and efficiently.</w:t>
      </w:r>
    </w:p>
    <w:p w14:paraId="45042BF9">
      <w:pPr>
        <w:jc w:val="both"/>
      </w:pPr>
    </w:p>
    <w:p w14:paraId="26810D7C">
      <w:pPr>
        <w:pStyle w:val="46"/>
        <w:numPr>
          <w:ilvl w:val="1"/>
          <w:numId w:val="6"/>
        </w:numPr>
        <w:spacing w:after="120"/>
        <w:ind w:left="389" w:hanging="389"/>
        <w:jc w:val="both"/>
        <w:rPr>
          <w:rFonts w:ascii="Arial" w:hAnsi="Arial" w:cs="Arial"/>
          <w:sz w:val="24"/>
        </w:rPr>
      </w:pPr>
      <w:bookmarkStart w:id="12" w:name="_Toc51490200"/>
      <w:bookmarkStart w:id="13" w:name="_Toc534602078"/>
      <w:bookmarkStart w:id="14" w:name="_Toc534602233"/>
      <w:r>
        <w:rPr>
          <w:rFonts w:ascii="Arial" w:hAnsi="Arial" w:cs="Arial"/>
          <w:sz w:val="24"/>
        </w:rPr>
        <w:t>Project Overview</w:t>
      </w:r>
      <w:bookmarkEnd w:id="12"/>
    </w:p>
    <w:p w14:paraId="66D181F8">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29"/>
          <w:rFonts w:hint="default" w:ascii="Times New Roman" w:hAnsi="Times New Roman" w:eastAsia="SimSun" w:cs="Times New Roman"/>
          <w:sz w:val="24"/>
          <w:szCs w:val="24"/>
        </w:rPr>
        <w:t>AI and Blockchain-Based Certificate Verification System</w:t>
      </w:r>
      <w:r>
        <w:rPr>
          <w:rFonts w:hint="default" w:ascii="Times New Roman" w:hAnsi="Times New Roman" w:eastAsia="SimSun" w:cs="Times New Roman"/>
          <w:sz w:val="24"/>
          <w:szCs w:val="24"/>
        </w:rPr>
        <w:t xml:space="preserve"> aims to create a secure, tamper-proof platform for verifying academic and professional certificates. Fake certificates have become a serious problem in Pakistan, with employers and institutions often struggling to confirm authenticity through slow manual processes</w:t>
      </w:r>
      <w:r>
        <w:rPr>
          <w:rFonts w:hint="default" w:cs="Times New Roman"/>
          <w:sz w:val="24"/>
          <w:szCs w:val="24"/>
          <w:lang w:val="en-US"/>
        </w:rPr>
        <w:t xml:space="preserve">[1] </w:t>
      </w:r>
      <w:r>
        <w:rPr>
          <w:rFonts w:hint="default" w:ascii="Times New Roman" w:hAnsi="Times New Roman" w:eastAsia="SimSun" w:cs="Times New Roman"/>
          <w:sz w:val="24"/>
          <w:szCs w:val="24"/>
        </w:rPr>
        <w:t xml:space="preserve">. This project combines </w:t>
      </w:r>
      <w:r>
        <w:rPr>
          <w:rStyle w:val="29"/>
          <w:rFonts w:hint="default" w:ascii="Times New Roman" w:hAnsi="Times New Roman" w:eastAsia="SimSun" w:cs="Times New Roman"/>
          <w:sz w:val="24"/>
          <w:szCs w:val="24"/>
        </w:rPr>
        <w:t>Artificial Intelligence (AI)</w:t>
      </w:r>
      <w:r>
        <w:rPr>
          <w:rFonts w:hint="default" w:ascii="Times New Roman" w:hAnsi="Times New Roman" w:eastAsia="SimSun" w:cs="Times New Roman"/>
          <w:sz w:val="24"/>
          <w:szCs w:val="24"/>
        </w:rPr>
        <w:t xml:space="preserve"> and </w:t>
      </w:r>
      <w:r>
        <w:rPr>
          <w:rStyle w:val="29"/>
          <w:rFonts w:hint="default" w:ascii="Times New Roman" w:hAnsi="Times New Roman" w:eastAsia="SimSun" w:cs="Times New Roman"/>
          <w:sz w:val="24"/>
          <w:szCs w:val="24"/>
        </w:rPr>
        <w:t>Blockchain</w:t>
      </w:r>
      <w:r>
        <w:rPr>
          <w:rFonts w:hint="default" w:ascii="Times New Roman" w:hAnsi="Times New Roman" w:eastAsia="SimSun" w:cs="Times New Roman"/>
          <w:sz w:val="24"/>
          <w:szCs w:val="24"/>
        </w:rPr>
        <w:t xml:space="preserve"> technology to make the verification process fast, transparent, and trustworthy</w:t>
      </w:r>
      <w:r>
        <w:rPr>
          <w:rFonts w:hint="default" w:cs="Times New Roman"/>
          <w:sz w:val="24"/>
          <w:szCs w:val="24"/>
          <w:lang w:val="en-US"/>
        </w:rPr>
        <w:t>[2]</w:t>
      </w:r>
      <w:r>
        <w:rPr>
          <w:rFonts w:hint="default" w:ascii="Times New Roman" w:hAnsi="Times New Roman" w:eastAsia="SimSun" w:cs="Times New Roman"/>
          <w:sz w:val="24"/>
          <w:szCs w:val="24"/>
        </w:rPr>
        <w:t>.</w:t>
      </w:r>
    </w:p>
    <w:p w14:paraId="736FA432">
      <w:pPr>
        <w:jc w:val="both"/>
        <w:rPr>
          <w:rFonts w:hint="default" w:ascii="Times New Roman" w:hAnsi="Times New Roman" w:eastAsia="SimSun" w:cs="Times New Roman"/>
          <w:sz w:val="24"/>
          <w:szCs w:val="24"/>
        </w:rPr>
      </w:pPr>
    </w:p>
    <w:p w14:paraId="21FD9338">
      <w:pPr>
        <w:jc w:val="both"/>
        <w:rPr>
          <w:rFonts w:hint="default" w:ascii="Times New Roman" w:hAnsi="Times New Roman" w:eastAsia="SimSun"/>
          <w:sz w:val="24"/>
          <w:szCs w:val="24"/>
        </w:rPr>
      </w:pPr>
      <w:r>
        <w:rPr>
          <w:rFonts w:hint="default" w:ascii="Times New Roman" w:hAnsi="Times New Roman" w:eastAsia="SimSun"/>
          <w:sz w:val="24"/>
          <w:szCs w:val="24"/>
        </w:rPr>
        <w:t>Here’s how the system works:</w:t>
      </w:r>
    </w:p>
    <w:p w14:paraId="606BFB3C">
      <w:pPr>
        <w:jc w:val="both"/>
        <w:rPr>
          <w:rFonts w:hint="default" w:ascii="Times New Roman" w:hAnsi="Times New Roman" w:eastAsia="SimSun"/>
          <w:sz w:val="24"/>
          <w:szCs w:val="24"/>
        </w:rPr>
      </w:pPr>
    </w:p>
    <w:p w14:paraId="7BA003B0">
      <w:pPr>
        <w:numPr>
          <w:ilvl w:val="0"/>
          <w:numId w:val="7"/>
        </w:numPr>
        <w:ind w:left="420" w:leftChars="0" w:hanging="420" w:firstLineChars="0"/>
        <w:jc w:val="both"/>
        <w:rPr>
          <w:rFonts w:hint="default" w:ascii="Times New Roman" w:hAnsi="Times New Roman" w:eastAsia="SimSun"/>
          <w:sz w:val="24"/>
          <w:szCs w:val="24"/>
        </w:rPr>
      </w:pPr>
      <w:r>
        <w:rPr>
          <w:rFonts w:hint="default" w:ascii="Times New Roman" w:hAnsi="Times New Roman" w:eastAsia="SimSun"/>
          <w:sz w:val="24"/>
          <w:szCs w:val="24"/>
        </w:rPr>
        <w:t>Institutions or universities will upload and register certificates in the system.</w:t>
      </w:r>
    </w:p>
    <w:p w14:paraId="683E602A">
      <w:pPr>
        <w:numPr>
          <w:ilvl w:val="0"/>
          <w:numId w:val="7"/>
        </w:numPr>
        <w:ind w:left="420" w:leftChars="0" w:hanging="420" w:firstLineChars="0"/>
        <w:jc w:val="both"/>
        <w:rPr>
          <w:rFonts w:hint="default" w:ascii="Times New Roman" w:hAnsi="Times New Roman" w:eastAsia="SimSun"/>
          <w:sz w:val="24"/>
          <w:szCs w:val="24"/>
        </w:rPr>
      </w:pPr>
      <w:r>
        <w:rPr>
          <w:rFonts w:hint="default" w:ascii="Times New Roman" w:hAnsi="Times New Roman" w:eastAsia="SimSun"/>
          <w:sz w:val="24"/>
          <w:szCs w:val="24"/>
        </w:rPr>
        <w:t>The system will extract text from uploaded certificates using OCR (Optical Character Recognition) and generate a unique SHA-256 hash for each one</w:t>
      </w:r>
      <w:r>
        <w:rPr>
          <w:rFonts w:hint="default"/>
          <w:sz w:val="24"/>
          <w:szCs w:val="24"/>
          <w:lang w:val="en-US"/>
        </w:rPr>
        <w:t xml:space="preserve"> [4]</w:t>
      </w:r>
      <w:r>
        <w:rPr>
          <w:rFonts w:hint="default" w:ascii="Times New Roman" w:hAnsi="Times New Roman" w:eastAsia="SimSun"/>
          <w:sz w:val="24"/>
          <w:szCs w:val="24"/>
        </w:rPr>
        <w:t>.</w:t>
      </w:r>
    </w:p>
    <w:p w14:paraId="6E817CDE">
      <w:pPr>
        <w:numPr>
          <w:ilvl w:val="0"/>
          <w:numId w:val="7"/>
        </w:numPr>
        <w:ind w:left="420" w:leftChars="0" w:hanging="420" w:firstLineChars="0"/>
        <w:jc w:val="both"/>
        <w:rPr>
          <w:rFonts w:hint="default" w:ascii="Times New Roman" w:hAnsi="Times New Roman" w:eastAsia="SimSun"/>
          <w:sz w:val="24"/>
          <w:szCs w:val="24"/>
        </w:rPr>
      </w:pPr>
      <w:r>
        <w:rPr>
          <w:rFonts w:hint="default" w:ascii="Times New Roman" w:hAnsi="Times New Roman" w:eastAsia="SimSun"/>
          <w:sz w:val="24"/>
          <w:szCs w:val="24"/>
        </w:rPr>
        <w:t>This hash will then be stored on the Ethereum blockchain, which ensures the record cannot be altered or forged.</w:t>
      </w:r>
    </w:p>
    <w:p w14:paraId="10734CD3">
      <w:pPr>
        <w:numPr>
          <w:ilvl w:val="0"/>
          <w:numId w:val="7"/>
        </w:numPr>
        <w:ind w:left="420" w:leftChars="0" w:hanging="420" w:firstLineChars="0"/>
        <w:jc w:val="both"/>
        <w:rPr>
          <w:rFonts w:hint="default" w:ascii="Times New Roman" w:hAnsi="Times New Roman" w:eastAsia="SimSun"/>
          <w:sz w:val="24"/>
          <w:szCs w:val="24"/>
        </w:rPr>
      </w:pPr>
      <w:r>
        <w:rPr>
          <w:rFonts w:hint="default" w:ascii="Times New Roman" w:hAnsi="Times New Roman" w:eastAsia="SimSun"/>
          <w:sz w:val="24"/>
          <w:szCs w:val="24"/>
        </w:rPr>
        <w:t>When a user or employer uploads a certificate to verify, the system re-generates the hash and checks it against the blockchain record.</w:t>
      </w:r>
    </w:p>
    <w:p w14:paraId="0D97E9FA">
      <w:pPr>
        <w:numPr>
          <w:ilvl w:val="0"/>
          <w:numId w:val="7"/>
        </w:numPr>
        <w:ind w:left="420" w:leftChars="0" w:hanging="420" w:firstLineChars="0"/>
        <w:jc w:val="both"/>
        <w:rPr>
          <w:rFonts w:hint="default" w:ascii="Times New Roman" w:hAnsi="Times New Roman" w:eastAsia="SimSun"/>
          <w:sz w:val="24"/>
          <w:szCs w:val="24"/>
        </w:rPr>
      </w:pPr>
      <w:r>
        <w:rPr>
          <w:rFonts w:hint="default" w:ascii="Times New Roman" w:hAnsi="Times New Roman" w:eastAsia="SimSun"/>
          <w:sz w:val="24"/>
          <w:szCs w:val="24"/>
        </w:rPr>
        <w:t>If the hashes match, the certificate is confirmed as authentic. If not, it’s flagged as fake or modified.</w:t>
      </w:r>
    </w:p>
    <w:p w14:paraId="4FFBD084">
      <w:pPr>
        <w:numPr>
          <w:ilvl w:val="0"/>
          <w:numId w:val="0"/>
        </w:numPr>
        <w:ind w:leftChars="0"/>
        <w:jc w:val="both"/>
        <w:rPr>
          <w:rFonts w:hint="default" w:ascii="Times New Roman" w:hAnsi="Times New Roman" w:eastAsia="SimSun"/>
          <w:sz w:val="24"/>
          <w:szCs w:val="24"/>
        </w:rPr>
      </w:pPr>
    </w:p>
    <w:p w14:paraId="7AFD4785">
      <w:pPr>
        <w:numPr>
          <w:ilvl w:val="0"/>
          <w:numId w:val="0"/>
        </w:numPr>
        <w:ind w:leftChars="0"/>
        <w:jc w:val="both"/>
        <w:rPr>
          <w:rFonts w:hint="default" w:ascii="Times New Roman" w:hAnsi="Times New Roman" w:eastAsia="SimSun"/>
          <w:sz w:val="24"/>
          <w:szCs w:val="24"/>
        </w:rPr>
      </w:pPr>
      <w:r>
        <w:rPr>
          <w:rFonts w:hint="default" w:ascii="Times New Roman" w:hAnsi="Times New Roman" w:eastAsia="SimSun"/>
          <w:sz w:val="24"/>
          <w:szCs w:val="24"/>
        </w:rPr>
        <w:t>The goal of this system is to reduce human error, prevent fraud, and create a centralized digital verification solution that can be used across educational and professional sectors.</w:t>
      </w:r>
    </w:p>
    <w:p w14:paraId="243CC8D9">
      <w:pPr>
        <w:jc w:val="both"/>
        <w:rPr>
          <w:rFonts w:hint="default" w:ascii="Times New Roman" w:hAnsi="Times New Roman" w:eastAsia="SimSun"/>
          <w:sz w:val="24"/>
          <w:szCs w:val="24"/>
        </w:rPr>
      </w:pPr>
    </w:p>
    <w:p w14:paraId="518EABAF">
      <w:pPr>
        <w:pStyle w:val="46"/>
        <w:numPr>
          <w:ilvl w:val="1"/>
          <w:numId w:val="6"/>
        </w:numPr>
        <w:spacing w:after="120"/>
        <w:ind w:left="389" w:hanging="389"/>
        <w:jc w:val="both"/>
        <w:rPr>
          <w:rFonts w:ascii="Arial" w:hAnsi="Arial" w:cs="Arial"/>
          <w:sz w:val="24"/>
        </w:rPr>
      </w:pPr>
      <w:bookmarkStart w:id="15" w:name="_Toc51490201"/>
      <w:r>
        <w:rPr>
          <w:rFonts w:ascii="Arial" w:hAnsi="Arial" w:cs="Arial"/>
          <w:sz w:val="24"/>
        </w:rPr>
        <w:t>Scope</w:t>
      </w:r>
      <w:bookmarkEnd w:id="13"/>
      <w:bookmarkEnd w:id="14"/>
      <w:bookmarkEnd w:id="15"/>
    </w:p>
    <w:p w14:paraId="7C21D365">
      <w:pPr>
        <w:jc w:val="both"/>
      </w:pPr>
    </w:p>
    <w:p w14:paraId="18FCB8D8">
      <w:pPr>
        <w:jc w:val="both"/>
        <w:rPr>
          <w:rFonts w:hint="default"/>
        </w:rPr>
      </w:pPr>
      <w:r>
        <w:rPr>
          <w:rFonts w:hint="default"/>
        </w:rPr>
        <w:t>The system being developed, AI and Blockchain-Based Certificate Verification System, is designed to help organizations and individuals verify academic and professional documents securely.</w:t>
      </w:r>
    </w:p>
    <w:p w14:paraId="47DA2C9E">
      <w:pPr>
        <w:jc w:val="both"/>
        <w:rPr>
          <w:rFonts w:hint="default"/>
        </w:rPr>
      </w:pPr>
    </w:p>
    <w:p w14:paraId="5909ABB2">
      <w:pPr>
        <w:jc w:val="both"/>
        <w:rPr>
          <w:rFonts w:hint="default"/>
          <w:b/>
          <w:bCs/>
        </w:rPr>
      </w:pPr>
      <w:r>
        <w:rPr>
          <w:rFonts w:hint="default"/>
          <w:b/>
          <w:bCs/>
        </w:rPr>
        <w:t>In Scope (What the system will do):</w:t>
      </w:r>
    </w:p>
    <w:p w14:paraId="1EA6DA45">
      <w:pPr>
        <w:jc w:val="both"/>
        <w:rPr>
          <w:rFonts w:hint="default"/>
        </w:rPr>
      </w:pPr>
    </w:p>
    <w:p w14:paraId="68FF609C">
      <w:pPr>
        <w:numPr>
          <w:ilvl w:val="0"/>
          <w:numId w:val="8"/>
        </w:numPr>
        <w:ind w:left="420" w:leftChars="0" w:hanging="420" w:firstLineChars="0"/>
        <w:jc w:val="both"/>
        <w:rPr>
          <w:rFonts w:hint="default"/>
        </w:rPr>
      </w:pPr>
      <w:r>
        <w:rPr>
          <w:rFonts w:hint="default"/>
        </w:rPr>
        <w:t>Allow registered institutions to upload and register certificates.</w:t>
      </w:r>
    </w:p>
    <w:p w14:paraId="0251542A">
      <w:pPr>
        <w:numPr>
          <w:ilvl w:val="0"/>
          <w:numId w:val="8"/>
        </w:numPr>
        <w:ind w:left="420" w:leftChars="0" w:hanging="420" w:firstLineChars="0"/>
        <w:jc w:val="both"/>
        <w:rPr>
          <w:rFonts w:hint="default"/>
        </w:rPr>
      </w:pPr>
      <w:r>
        <w:rPr>
          <w:rFonts w:hint="default"/>
        </w:rPr>
        <w:t>Extract certificate data using OCR and generate a hash value.</w:t>
      </w:r>
    </w:p>
    <w:p w14:paraId="15CAAEF5">
      <w:pPr>
        <w:numPr>
          <w:ilvl w:val="0"/>
          <w:numId w:val="8"/>
        </w:numPr>
        <w:ind w:left="420" w:leftChars="0" w:hanging="420" w:firstLineChars="0"/>
        <w:jc w:val="both"/>
        <w:rPr>
          <w:rFonts w:hint="default"/>
        </w:rPr>
      </w:pPr>
      <w:r>
        <w:rPr>
          <w:rFonts w:hint="default"/>
        </w:rPr>
        <w:t>Store the certificate hash securely on the blockchain.</w:t>
      </w:r>
    </w:p>
    <w:p w14:paraId="268815C8">
      <w:pPr>
        <w:numPr>
          <w:ilvl w:val="0"/>
          <w:numId w:val="8"/>
        </w:numPr>
        <w:ind w:left="420" w:leftChars="0" w:hanging="420" w:firstLineChars="0"/>
        <w:jc w:val="both"/>
        <w:rPr>
          <w:rFonts w:hint="default"/>
        </w:rPr>
      </w:pPr>
      <w:r>
        <w:rPr>
          <w:rFonts w:hint="default"/>
        </w:rPr>
        <w:t>Enable users or employers to upload certificates for instant verification.</w:t>
      </w:r>
    </w:p>
    <w:p w14:paraId="2ECDE00E">
      <w:pPr>
        <w:numPr>
          <w:ilvl w:val="0"/>
          <w:numId w:val="8"/>
        </w:numPr>
        <w:ind w:left="420" w:leftChars="0" w:hanging="420" w:firstLineChars="0"/>
        <w:jc w:val="both"/>
        <w:rPr>
          <w:rFonts w:hint="default"/>
        </w:rPr>
      </w:pPr>
      <w:r>
        <w:rPr>
          <w:rFonts w:hint="default"/>
        </w:rPr>
        <w:t>Display verification results (“Verified” or “Fake/Modified”).</w:t>
      </w:r>
    </w:p>
    <w:p w14:paraId="1F372B83">
      <w:pPr>
        <w:numPr>
          <w:ilvl w:val="0"/>
          <w:numId w:val="8"/>
        </w:numPr>
        <w:ind w:left="420" w:leftChars="0" w:hanging="420" w:firstLineChars="0"/>
        <w:jc w:val="both"/>
        <w:rPr>
          <w:rFonts w:hint="default"/>
        </w:rPr>
      </w:pPr>
      <w:r>
        <w:rPr>
          <w:rFonts w:hint="default"/>
        </w:rPr>
        <w:t>Maintain a simple web-based interface accessible from browsers.</w:t>
      </w:r>
    </w:p>
    <w:p w14:paraId="14E9B663">
      <w:pPr>
        <w:jc w:val="both"/>
        <w:rPr>
          <w:rFonts w:hint="default"/>
        </w:rPr>
      </w:pPr>
    </w:p>
    <w:p w14:paraId="0EE334D7">
      <w:pPr>
        <w:jc w:val="both"/>
        <w:rPr>
          <w:rFonts w:hint="default"/>
          <w:b/>
          <w:bCs/>
        </w:rPr>
      </w:pPr>
      <w:r>
        <w:rPr>
          <w:rFonts w:hint="default"/>
          <w:b/>
          <w:bCs/>
        </w:rPr>
        <w:t>Out of Scope (What the system will not do):</w:t>
      </w:r>
    </w:p>
    <w:p w14:paraId="0ECEF153">
      <w:pPr>
        <w:jc w:val="both"/>
        <w:rPr>
          <w:rFonts w:hint="default"/>
        </w:rPr>
      </w:pPr>
    </w:p>
    <w:p w14:paraId="665A42CB">
      <w:pPr>
        <w:numPr>
          <w:ilvl w:val="0"/>
          <w:numId w:val="8"/>
        </w:numPr>
        <w:ind w:left="420" w:leftChars="0" w:hanging="420" w:firstLineChars="0"/>
        <w:jc w:val="both"/>
        <w:rPr>
          <w:rFonts w:hint="default"/>
        </w:rPr>
      </w:pPr>
      <w:r>
        <w:rPr>
          <w:rFonts w:hint="default"/>
        </w:rPr>
        <w:t>Integration with national databases such as HEC or NADRA.</w:t>
      </w:r>
    </w:p>
    <w:p w14:paraId="7D481520">
      <w:pPr>
        <w:numPr>
          <w:ilvl w:val="0"/>
          <w:numId w:val="8"/>
        </w:numPr>
        <w:ind w:left="420" w:leftChars="0" w:hanging="420" w:firstLineChars="0"/>
        <w:jc w:val="both"/>
        <w:rPr>
          <w:rFonts w:hint="default"/>
        </w:rPr>
      </w:pPr>
      <w:r>
        <w:rPr>
          <w:rFonts w:hint="default"/>
        </w:rPr>
        <w:t>Real cryptocurrency transactions (system will use Ethereum testnet only).</w:t>
      </w:r>
    </w:p>
    <w:p w14:paraId="0A5E48A1">
      <w:pPr>
        <w:numPr>
          <w:ilvl w:val="0"/>
          <w:numId w:val="8"/>
        </w:numPr>
        <w:ind w:left="420" w:leftChars="0" w:hanging="420" w:firstLineChars="0"/>
        <w:jc w:val="both"/>
        <w:rPr>
          <w:rFonts w:hint="default"/>
        </w:rPr>
      </w:pPr>
      <w:r>
        <w:rPr>
          <w:rFonts w:hint="default"/>
        </w:rPr>
        <w:t>Mobile application development (web version only for this phase).</w:t>
      </w:r>
    </w:p>
    <w:p w14:paraId="500C3083">
      <w:pPr>
        <w:numPr>
          <w:ilvl w:val="0"/>
          <w:numId w:val="8"/>
        </w:numPr>
        <w:ind w:left="420" w:leftChars="0" w:hanging="420" w:firstLineChars="0"/>
        <w:jc w:val="both"/>
        <w:rPr>
          <w:rFonts w:hint="default"/>
        </w:rPr>
      </w:pPr>
      <w:r>
        <w:rPr>
          <w:rFonts w:hint="default"/>
        </w:rPr>
        <w:t>Editing or deletion of blockchain data once recorded.</w:t>
      </w:r>
    </w:p>
    <w:p w14:paraId="219DACFC">
      <w:pPr>
        <w:numPr>
          <w:ilvl w:val="0"/>
          <w:numId w:val="8"/>
        </w:numPr>
        <w:ind w:left="420" w:leftChars="0" w:hanging="420" w:firstLineChars="0"/>
        <w:jc w:val="both"/>
        <w:rPr>
          <w:rFonts w:hint="default"/>
        </w:rPr>
      </w:pPr>
      <w:r>
        <w:rPr>
          <w:rFonts w:hint="default"/>
        </w:rPr>
        <w:t>The system will be developed as a web-based application using Python Flask for the backend, Tesseract OCR for text extraction, and Solidity smart contracts for blockchain operations. It will be hosted on a cloud-based test environment to ensure scalability and real-time access.</w:t>
      </w:r>
    </w:p>
    <w:p w14:paraId="6169BD48">
      <w:pPr>
        <w:jc w:val="both"/>
        <w:rPr>
          <w:rFonts w:hint="default"/>
        </w:rPr>
      </w:pPr>
    </w:p>
    <w:p w14:paraId="485A3069">
      <w:pPr>
        <w:jc w:val="both"/>
      </w:pPr>
      <w:r>
        <w:rPr>
          <w:rFonts w:hint="default"/>
        </w:rPr>
        <w:t>By combining AI automation and blockchain’s immutability, the system will offer a secure and efficient way to verify certificates without relying on manual validation or third-party services.</w:t>
      </w:r>
    </w:p>
    <w:p w14:paraId="1894B7AD">
      <w:pPr>
        <w:jc w:val="both"/>
      </w:pPr>
    </w:p>
    <w:p w14:paraId="502B7289">
      <w:pPr>
        <w:pStyle w:val="45"/>
        <w:numPr>
          <w:ilvl w:val="0"/>
          <w:numId w:val="6"/>
        </w:numPr>
        <w:spacing w:after="120"/>
        <w:ind w:left="389" w:hanging="389"/>
        <w:jc w:val="both"/>
        <w:rPr>
          <w:sz w:val="32"/>
        </w:rPr>
      </w:pPr>
      <w:bookmarkStart w:id="16" w:name="_Toc534602082"/>
      <w:bookmarkStart w:id="17" w:name="_Toc51490202"/>
      <w:bookmarkStart w:id="18" w:name="_Toc534602237"/>
      <w:r>
        <w:rPr>
          <w:sz w:val="32"/>
        </w:rPr>
        <w:t>Overall System Description</w:t>
      </w:r>
      <w:bookmarkEnd w:id="16"/>
      <w:bookmarkEnd w:id="17"/>
      <w:bookmarkEnd w:id="18"/>
    </w:p>
    <w:p w14:paraId="09D941A1">
      <w:pPr>
        <w:jc w:val="both"/>
        <w:rPr>
          <w:rFonts w:hint="default"/>
        </w:rPr>
      </w:pPr>
      <w:bookmarkStart w:id="19" w:name="_Toc534602088"/>
      <w:bookmarkStart w:id="20" w:name="_Toc534602243"/>
    </w:p>
    <w:p w14:paraId="27DF9B07">
      <w:pPr>
        <w:jc w:val="both"/>
        <w:rPr>
          <w:rFonts w:hint="default"/>
        </w:rPr>
      </w:pPr>
      <w:r>
        <w:rPr>
          <w:rFonts w:hint="default"/>
        </w:rPr>
        <w:t>The AI and Blockchain-Based Certificate Verification System is a secure, web-based platform designed to check the authenticity of academic and professional certificates. The system will use Artificial Intelligence (AI) and Blockchain together to prevent fraud and make the verification process automatic and transparent.</w:t>
      </w:r>
    </w:p>
    <w:p w14:paraId="6451CEC3">
      <w:pPr>
        <w:jc w:val="both"/>
        <w:rPr>
          <w:rFonts w:hint="default"/>
        </w:rPr>
      </w:pPr>
    </w:p>
    <w:p w14:paraId="3E017250">
      <w:pPr>
        <w:jc w:val="both"/>
        <w:rPr>
          <w:rFonts w:hint="default"/>
        </w:rPr>
      </w:pPr>
      <w:r>
        <w:rPr>
          <w:rFonts w:hint="default"/>
        </w:rPr>
        <w:t>AI will handle text extraction through Optical Character Recognition (OCR), while Blockchain will record unique certificate hashes to ensure that once data is stored, it can never be changed or deleted</w:t>
      </w:r>
      <w:r>
        <w:rPr>
          <w:rFonts w:hint="default"/>
          <w:lang w:val="en-US"/>
        </w:rPr>
        <w:t xml:space="preserve"> [3]</w:t>
      </w:r>
      <w:r>
        <w:rPr>
          <w:rFonts w:hint="default"/>
        </w:rPr>
        <w:t>.</w:t>
      </w:r>
    </w:p>
    <w:p w14:paraId="77C8EF66">
      <w:pPr>
        <w:jc w:val="both"/>
        <w:rPr>
          <w:rFonts w:hint="default"/>
        </w:rPr>
      </w:pPr>
      <w:r>
        <w:rPr>
          <w:rFonts w:hint="default"/>
        </w:rPr>
        <w:t>This combination will help institutions, employers, and individuals easily verify whether a certificate is real or fake.</w:t>
      </w:r>
    </w:p>
    <w:p w14:paraId="4CB79146">
      <w:pPr>
        <w:jc w:val="both"/>
        <w:rPr>
          <w:rFonts w:hint="default"/>
        </w:rPr>
      </w:pPr>
    </w:p>
    <w:p w14:paraId="048BD254">
      <w:pPr>
        <w:jc w:val="both"/>
        <w:rPr>
          <w:rFonts w:hint="default"/>
        </w:rPr>
      </w:pPr>
      <w:r>
        <w:rPr>
          <w:rFonts w:hint="default"/>
        </w:rPr>
        <w:t>The system will be most useful in Pakistan’s academic and professional sectors, where fake or altered certificates are a common issue. It will reduce the time and cost required for manual verification, providing a trustworthy digital alternative.</w:t>
      </w:r>
    </w:p>
    <w:p w14:paraId="3A3FA2B3">
      <w:pPr>
        <w:jc w:val="both"/>
        <w:rPr>
          <w:rFonts w:hint="default"/>
        </w:rPr>
      </w:pPr>
    </w:p>
    <w:p w14:paraId="310AF010">
      <w:pPr>
        <w:jc w:val="both"/>
        <w:rPr>
          <w:rFonts w:hint="default"/>
          <w:b/>
          <w:bCs/>
          <w:sz w:val="28"/>
          <w:szCs w:val="28"/>
        </w:rPr>
      </w:pPr>
      <w:r>
        <w:rPr>
          <w:rFonts w:hint="default"/>
          <w:b/>
          <w:bCs/>
          <w:sz w:val="28"/>
          <w:szCs w:val="28"/>
        </w:rPr>
        <w:t>2.1 User Characteristics</w:t>
      </w:r>
    </w:p>
    <w:p w14:paraId="274C7299">
      <w:pPr>
        <w:jc w:val="both"/>
        <w:rPr>
          <w:rFonts w:hint="default"/>
        </w:rPr>
      </w:pPr>
    </w:p>
    <w:p w14:paraId="6E419DEC">
      <w:pPr>
        <w:jc w:val="both"/>
        <w:rPr>
          <w:rFonts w:hint="default"/>
        </w:rPr>
      </w:pPr>
      <w:r>
        <w:rPr>
          <w:rFonts w:hint="default"/>
        </w:rPr>
        <w:t>The system is designed for three main types of users. Each group plays a different role in how the system operates.</w:t>
      </w:r>
    </w:p>
    <w:p w14:paraId="3DFD3269">
      <w:pPr>
        <w:jc w:val="both"/>
        <w:rPr>
          <w:rFonts w:hint="default"/>
        </w:rPr>
      </w:pPr>
    </w:p>
    <w:p w14:paraId="67F9FDEF">
      <w:pPr>
        <w:jc w:val="both"/>
        <w:rPr>
          <w:rFonts w:hint="default"/>
          <w:b/>
          <w:bCs/>
        </w:rPr>
      </w:pPr>
      <w:r>
        <w:rPr>
          <w:rFonts w:hint="default"/>
          <w:b/>
          <w:bCs/>
        </w:rPr>
        <w:t>2.1.1 Primary Users (Institutions / Universities)</w:t>
      </w:r>
    </w:p>
    <w:p w14:paraId="34356E23">
      <w:pPr>
        <w:jc w:val="both"/>
        <w:rPr>
          <w:rFonts w:hint="default"/>
        </w:rPr>
      </w:pPr>
    </w:p>
    <w:p w14:paraId="2BEE7749">
      <w:pPr>
        <w:numPr>
          <w:ilvl w:val="0"/>
          <w:numId w:val="9"/>
        </w:numPr>
        <w:ind w:left="420" w:leftChars="0" w:hanging="420" w:firstLineChars="0"/>
        <w:jc w:val="both"/>
        <w:rPr>
          <w:rFonts w:hint="default"/>
        </w:rPr>
      </w:pPr>
      <w:r>
        <w:rPr>
          <w:rFonts w:hint="default"/>
        </w:rPr>
        <w:t>These users will register and upload verified certificates to the system.</w:t>
      </w:r>
    </w:p>
    <w:p w14:paraId="70128C69">
      <w:pPr>
        <w:numPr>
          <w:ilvl w:val="0"/>
          <w:numId w:val="9"/>
        </w:numPr>
        <w:ind w:left="420" w:leftChars="0" w:hanging="420" w:firstLineChars="0"/>
        <w:jc w:val="both"/>
        <w:rPr>
          <w:rFonts w:hint="default"/>
        </w:rPr>
      </w:pPr>
      <w:r>
        <w:rPr>
          <w:rFonts w:hint="default"/>
        </w:rPr>
        <w:t>Each uploaded certificate will be processed through OCR and stored securely on the blockchain.</w:t>
      </w:r>
    </w:p>
    <w:p w14:paraId="4F1993A8">
      <w:pPr>
        <w:numPr>
          <w:ilvl w:val="0"/>
          <w:numId w:val="9"/>
        </w:numPr>
        <w:ind w:left="420" w:leftChars="0" w:hanging="420" w:firstLineChars="0"/>
        <w:jc w:val="both"/>
        <w:rPr>
          <w:rFonts w:hint="default"/>
        </w:rPr>
      </w:pPr>
      <w:r>
        <w:rPr>
          <w:rFonts w:hint="default"/>
        </w:rPr>
        <w:t>They are responsible for maintaining the authenticity of uploaded data.</w:t>
      </w:r>
    </w:p>
    <w:p w14:paraId="0E331D5E">
      <w:pPr>
        <w:numPr>
          <w:ilvl w:val="0"/>
          <w:numId w:val="9"/>
        </w:numPr>
        <w:ind w:left="420" w:leftChars="0" w:hanging="420" w:firstLineChars="0"/>
        <w:jc w:val="both"/>
        <w:rPr>
          <w:rFonts w:hint="default"/>
        </w:rPr>
      </w:pPr>
      <w:r>
        <w:rPr>
          <w:rFonts w:hint="default"/>
        </w:rPr>
        <w:t>Institutions include universities, training centers, and boards that issue certificates.</w:t>
      </w:r>
    </w:p>
    <w:p w14:paraId="1CD3DB73">
      <w:pPr>
        <w:jc w:val="both"/>
        <w:rPr>
          <w:rFonts w:hint="default"/>
        </w:rPr>
      </w:pPr>
    </w:p>
    <w:p w14:paraId="6E955786">
      <w:pPr>
        <w:jc w:val="both"/>
        <w:rPr>
          <w:rFonts w:hint="default"/>
          <w:b/>
          <w:bCs/>
        </w:rPr>
      </w:pPr>
      <w:r>
        <w:rPr>
          <w:rFonts w:hint="default"/>
          <w:b/>
          <w:bCs/>
        </w:rPr>
        <w:t>2.1.2 Secondary Users (Employers / Verifiers)</w:t>
      </w:r>
    </w:p>
    <w:p w14:paraId="4ACF5F3B">
      <w:pPr>
        <w:jc w:val="both"/>
        <w:rPr>
          <w:rFonts w:hint="default"/>
        </w:rPr>
      </w:pPr>
    </w:p>
    <w:p w14:paraId="5B66965A">
      <w:pPr>
        <w:numPr>
          <w:ilvl w:val="0"/>
          <w:numId w:val="9"/>
        </w:numPr>
        <w:ind w:left="420" w:leftChars="0" w:hanging="420" w:firstLineChars="0"/>
        <w:jc w:val="both"/>
        <w:rPr>
          <w:rFonts w:hint="default"/>
        </w:rPr>
      </w:pPr>
      <w:r>
        <w:rPr>
          <w:rFonts w:hint="default"/>
        </w:rPr>
        <w:t>These users will upload certificates submitted by job applicants or trainees.</w:t>
      </w:r>
    </w:p>
    <w:p w14:paraId="634D20DE">
      <w:pPr>
        <w:numPr>
          <w:ilvl w:val="0"/>
          <w:numId w:val="9"/>
        </w:numPr>
        <w:ind w:left="420" w:leftChars="0" w:hanging="420" w:firstLineChars="0"/>
        <w:jc w:val="both"/>
        <w:rPr>
          <w:rFonts w:hint="default"/>
        </w:rPr>
      </w:pPr>
      <w:r>
        <w:rPr>
          <w:rFonts w:hint="default"/>
        </w:rPr>
        <w:t>The system will automatically check and verify whether the uploaded certificate matches the one registered by the issuing institution.</w:t>
      </w:r>
    </w:p>
    <w:p w14:paraId="66413F9B">
      <w:pPr>
        <w:numPr>
          <w:ilvl w:val="0"/>
          <w:numId w:val="9"/>
        </w:numPr>
        <w:ind w:left="420" w:leftChars="0" w:hanging="420" w:firstLineChars="0"/>
        <w:jc w:val="both"/>
        <w:rPr>
          <w:rFonts w:hint="default"/>
        </w:rPr>
      </w:pPr>
      <w:r>
        <w:rPr>
          <w:rFonts w:hint="default"/>
        </w:rPr>
        <w:t>Employers or verification agencies can use this system to save time and avoid fake documentation.</w:t>
      </w:r>
    </w:p>
    <w:p w14:paraId="7CB9772C">
      <w:pPr>
        <w:jc w:val="both"/>
        <w:rPr>
          <w:rFonts w:hint="default"/>
        </w:rPr>
      </w:pPr>
    </w:p>
    <w:p w14:paraId="553D0750">
      <w:pPr>
        <w:jc w:val="both"/>
        <w:rPr>
          <w:rFonts w:hint="default"/>
          <w:b/>
          <w:bCs/>
        </w:rPr>
      </w:pPr>
      <w:r>
        <w:rPr>
          <w:rFonts w:hint="default"/>
          <w:b/>
          <w:bCs/>
        </w:rPr>
        <w:t>2.1.3 General Users (Individuals / Students)</w:t>
      </w:r>
    </w:p>
    <w:p w14:paraId="48E89FA6">
      <w:pPr>
        <w:jc w:val="both"/>
        <w:rPr>
          <w:rFonts w:hint="default"/>
        </w:rPr>
      </w:pPr>
    </w:p>
    <w:p w14:paraId="47DBA27D">
      <w:pPr>
        <w:numPr>
          <w:ilvl w:val="0"/>
          <w:numId w:val="9"/>
        </w:numPr>
        <w:ind w:left="420" w:leftChars="0" w:hanging="420" w:firstLineChars="0"/>
        <w:jc w:val="both"/>
        <w:rPr>
          <w:rFonts w:hint="default"/>
        </w:rPr>
      </w:pPr>
      <w:r>
        <w:rPr>
          <w:rFonts w:hint="default"/>
        </w:rPr>
        <w:t>These users can verify their own certificates to confirm that the record exists on the blockchain.</w:t>
      </w:r>
    </w:p>
    <w:p w14:paraId="5B993C0A">
      <w:pPr>
        <w:numPr>
          <w:ilvl w:val="0"/>
          <w:numId w:val="9"/>
        </w:numPr>
        <w:ind w:left="420" w:leftChars="0" w:hanging="420" w:firstLineChars="0"/>
        <w:jc w:val="both"/>
        <w:rPr>
          <w:rFonts w:hint="default"/>
        </w:rPr>
      </w:pPr>
      <w:r>
        <w:rPr>
          <w:rFonts w:hint="default"/>
        </w:rPr>
        <w:t>They can view verification results but cannot modify or upload new records.</w:t>
      </w:r>
    </w:p>
    <w:p w14:paraId="03ACEC3D">
      <w:pPr>
        <w:numPr>
          <w:ilvl w:val="0"/>
          <w:numId w:val="9"/>
        </w:numPr>
        <w:ind w:left="420" w:leftChars="0" w:hanging="420" w:firstLineChars="0"/>
        <w:jc w:val="both"/>
        <w:rPr>
          <w:rFonts w:hint="default"/>
        </w:rPr>
      </w:pPr>
      <w:r>
        <w:rPr>
          <w:rFonts w:hint="default"/>
        </w:rPr>
        <w:t>Basic computer skills and internet access are sufficient to use this system.</w:t>
      </w:r>
    </w:p>
    <w:p w14:paraId="441403F6">
      <w:pPr>
        <w:jc w:val="both"/>
        <w:rPr>
          <w:rFonts w:hint="default"/>
        </w:rPr>
      </w:pPr>
    </w:p>
    <w:p w14:paraId="076C6EC8">
      <w:pPr>
        <w:jc w:val="both"/>
        <w:rPr>
          <w:rFonts w:hint="default"/>
          <w:b/>
          <w:bCs/>
          <w:sz w:val="28"/>
          <w:szCs w:val="28"/>
        </w:rPr>
      </w:pPr>
      <w:r>
        <w:rPr>
          <w:rFonts w:hint="default"/>
          <w:b/>
          <w:bCs/>
          <w:sz w:val="28"/>
          <w:szCs w:val="28"/>
        </w:rPr>
        <w:t>2.2 Operating Environment</w:t>
      </w:r>
    </w:p>
    <w:p w14:paraId="65F0AA54">
      <w:pPr>
        <w:jc w:val="both"/>
        <w:rPr>
          <w:rFonts w:hint="default"/>
        </w:rPr>
      </w:pPr>
    </w:p>
    <w:p w14:paraId="3E892E2A">
      <w:pPr>
        <w:jc w:val="both"/>
        <w:rPr>
          <w:rFonts w:hint="default"/>
        </w:rPr>
      </w:pPr>
      <w:r>
        <w:rPr>
          <w:rFonts w:hint="default"/>
        </w:rPr>
        <w:t>The system will run entirely on the web, accessible through desktop and mobile browsers. It does not require special hardware, only a stable internet connection.</w:t>
      </w:r>
    </w:p>
    <w:p w14:paraId="734DFBF2">
      <w:pPr>
        <w:jc w:val="both"/>
        <w:rPr>
          <w:rFonts w:hint="default"/>
        </w:rPr>
      </w:pPr>
    </w:p>
    <w:p w14:paraId="29C9FFB6">
      <w:pPr>
        <w:jc w:val="both"/>
        <w:rPr>
          <w:rFonts w:hint="default"/>
          <w:b/>
          <w:bCs/>
        </w:rPr>
      </w:pPr>
      <w:r>
        <w:rPr>
          <w:rFonts w:hint="default"/>
          <w:b/>
          <w:bCs/>
        </w:rPr>
        <w:t>2.2.1 Hardware</w:t>
      </w:r>
    </w:p>
    <w:p w14:paraId="3C5A3AC1">
      <w:pPr>
        <w:jc w:val="both"/>
        <w:rPr>
          <w:rFonts w:hint="default"/>
        </w:rPr>
      </w:pPr>
    </w:p>
    <w:p w14:paraId="44955A8C">
      <w:pPr>
        <w:jc w:val="both"/>
        <w:rPr>
          <w:rFonts w:hint="default"/>
        </w:rPr>
      </w:pPr>
      <w:r>
        <w:rPr>
          <w:rFonts w:hint="default"/>
          <w:b/>
          <w:bCs/>
        </w:rPr>
        <w:t>Servers:</w:t>
      </w:r>
      <w:r>
        <w:rPr>
          <w:rFonts w:hint="default"/>
        </w:rPr>
        <w:t xml:space="preserve"> The backend will be hosted on a cloud server or a local test environment (e.g., AWS or PythonAnywhere).</w:t>
      </w:r>
    </w:p>
    <w:p w14:paraId="759B4985">
      <w:pPr>
        <w:jc w:val="both"/>
        <w:rPr>
          <w:rFonts w:hint="default"/>
        </w:rPr>
      </w:pPr>
    </w:p>
    <w:p w14:paraId="746EBBDA">
      <w:pPr>
        <w:jc w:val="both"/>
        <w:rPr>
          <w:rFonts w:hint="default"/>
        </w:rPr>
      </w:pPr>
      <w:r>
        <w:rPr>
          <w:rFonts w:hint="default"/>
          <w:b/>
          <w:bCs/>
        </w:rPr>
        <w:t>User Devices:</w:t>
      </w:r>
      <w:r>
        <w:rPr>
          <w:rFonts w:hint="default"/>
        </w:rPr>
        <w:t xml:space="preserve"> Any computer or smartphone with an internet connection can use the system. Minimum 2 GB RAM and a web browser are recommended.</w:t>
      </w:r>
    </w:p>
    <w:p w14:paraId="1CFCA4D4">
      <w:pPr>
        <w:jc w:val="both"/>
        <w:rPr>
          <w:rFonts w:hint="default"/>
          <w:b/>
          <w:bCs/>
        </w:rPr>
      </w:pPr>
    </w:p>
    <w:p w14:paraId="75CA3621">
      <w:pPr>
        <w:jc w:val="both"/>
        <w:rPr>
          <w:rFonts w:hint="default"/>
        </w:rPr>
      </w:pPr>
      <w:r>
        <w:rPr>
          <w:rFonts w:hint="default"/>
          <w:b/>
          <w:bCs/>
        </w:rPr>
        <w:t>Storage:</w:t>
      </w:r>
      <w:r>
        <w:rPr>
          <w:rFonts w:hint="default"/>
        </w:rPr>
        <w:t xml:space="preserve"> Server storage will handle uploaded certificates and temporary OCR files.</w:t>
      </w:r>
    </w:p>
    <w:p w14:paraId="067CE885">
      <w:pPr>
        <w:jc w:val="both"/>
        <w:rPr>
          <w:rFonts w:hint="default"/>
        </w:rPr>
      </w:pPr>
    </w:p>
    <w:p w14:paraId="0F937A00">
      <w:pPr>
        <w:jc w:val="both"/>
        <w:rPr>
          <w:rFonts w:hint="default"/>
          <w:b/>
          <w:bCs/>
        </w:rPr>
      </w:pPr>
      <w:r>
        <w:rPr>
          <w:rFonts w:hint="default"/>
          <w:b/>
          <w:bCs/>
        </w:rPr>
        <w:t>2.2.2 Software</w:t>
      </w:r>
    </w:p>
    <w:p w14:paraId="09186CBC">
      <w:pPr>
        <w:jc w:val="both"/>
        <w:rPr>
          <w:rFonts w:hint="default"/>
        </w:rPr>
      </w:pPr>
    </w:p>
    <w:p w14:paraId="205F87F4">
      <w:pPr>
        <w:jc w:val="both"/>
        <w:rPr>
          <w:rFonts w:hint="default"/>
        </w:rPr>
      </w:pPr>
      <w:r>
        <w:rPr>
          <w:rFonts w:hint="default"/>
          <w:b/>
          <w:bCs/>
        </w:rPr>
        <w:t>Operating Systems:</w:t>
      </w:r>
      <w:r>
        <w:rPr>
          <w:rFonts w:hint="default"/>
        </w:rPr>
        <w:t xml:space="preserve"> Works on Windows, Linux, and macOS.</w:t>
      </w:r>
    </w:p>
    <w:p w14:paraId="10D04F0B">
      <w:pPr>
        <w:jc w:val="both"/>
        <w:rPr>
          <w:rFonts w:hint="default"/>
        </w:rPr>
      </w:pPr>
    </w:p>
    <w:p w14:paraId="6ECA72B0">
      <w:pPr>
        <w:jc w:val="both"/>
        <w:rPr>
          <w:rFonts w:hint="default"/>
        </w:rPr>
      </w:pPr>
      <w:r>
        <w:rPr>
          <w:rFonts w:hint="default"/>
          <w:b/>
          <w:bCs/>
        </w:rPr>
        <w:t>Frontend:</w:t>
      </w:r>
      <w:r>
        <w:rPr>
          <w:rFonts w:hint="default"/>
        </w:rPr>
        <w:t xml:space="preserve"> HTML, CSS, and JavaScript for user interface.</w:t>
      </w:r>
    </w:p>
    <w:p w14:paraId="7891F17B">
      <w:pPr>
        <w:jc w:val="both"/>
        <w:rPr>
          <w:rFonts w:hint="default"/>
        </w:rPr>
      </w:pPr>
    </w:p>
    <w:p w14:paraId="025AC624">
      <w:pPr>
        <w:jc w:val="both"/>
        <w:rPr>
          <w:rFonts w:hint="default"/>
        </w:rPr>
      </w:pPr>
      <w:r>
        <w:rPr>
          <w:rFonts w:hint="default"/>
          <w:b/>
          <w:bCs/>
        </w:rPr>
        <w:t>Backend:</w:t>
      </w:r>
      <w:r>
        <w:rPr>
          <w:rFonts w:hint="default"/>
        </w:rPr>
        <w:t xml:space="preserve"> Python Flask framework for handling requests and blockchain interaction.</w:t>
      </w:r>
    </w:p>
    <w:p w14:paraId="7B7D42C0">
      <w:pPr>
        <w:jc w:val="both"/>
        <w:rPr>
          <w:rFonts w:hint="default"/>
        </w:rPr>
      </w:pPr>
    </w:p>
    <w:p w14:paraId="32E28911">
      <w:pPr>
        <w:jc w:val="both"/>
        <w:rPr>
          <w:rFonts w:hint="default"/>
        </w:rPr>
      </w:pPr>
      <w:r>
        <w:rPr>
          <w:rFonts w:hint="default"/>
          <w:b/>
          <w:bCs/>
        </w:rPr>
        <w:t>Blockchain:</w:t>
      </w:r>
      <w:r>
        <w:rPr>
          <w:rFonts w:hint="default"/>
        </w:rPr>
        <w:t xml:space="preserve"> Ethereum Test Network using Solidity smart contracts.</w:t>
      </w:r>
    </w:p>
    <w:p w14:paraId="07B3F4E0">
      <w:pPr>
        <w:jc w:val="both"/>
        <w:rPr>
          <w:rFonts w:hint="default"/>
        </w:rPr>
      </w:pPr>
    </w:p>
    <w:p w14:paraId="4C85A8D8">
      <w:pPr>
        <w:jc w:val="both"/>
        <w:rPr>
          <w:rFonts w:hint="default"/>
        </w:rPr>
      </w:pPr>
      <w:r>
        <w:rPr>
          <w:rFonts w:hint="default"/>
          <w:b/>
          <w:bCs/>
        </w:rPr>
        <w:t>OCR:</w:t>
      </w:r>
      <w:r>
        <w:rPr>
          <w:rFonts w:hint="default"/>
        </w:rPr>
        <w:t xml:space="preserve"> Tesseract OCR for text extraction from images or PDFs.</w:t>
      </w:r>
    </w:p>
    <w:p w14:paraId="7DD9FD3B">
      <w:pPr>
        <w:jc w:val="both"/>
        <w:rPr>
          <w:rFonts w:hint="default"/>
        </w:rPr>
      </w:pPr>
    </w:p>
    <w:p w14:paraId="50D90239">
      <w:pPr>
        <w:jc w:val="both"/>
        <w:rPr>
          <w:rFonts w:hint="default"/>
        </w:rPr>
      </w:pPr>
      <w:r>
        <w:rPr>
          <w:rFonts w:hint="default"/>
          <w:b/>
          <w:bCs/>
        </w:rPr>
        <w:t>Database:</w:t>
      </w:r>
      <w:r>
        <w:rPr>
          <w:rFonts w:hint="default"/>
        </w:rPr>
        <w:t xml:space="preserve"> SQLite or MongoDB for storing user and verification data.</w:t>
      </w:r>
    </w:p>
    <w:p w14:paraId="5BCFA5CB">
      <w:pPr>
        <w:jc w:val="both"/>
        <w:rPr>
          <w:rFonts w:hint="default"/>
        </w:rPr>
      </w:pPr>
    </w:p>
    <w:p w14:paraId="4A0E3668">
      <w:pPr>
        <w:jc w:val="both"/>
        <w:rPr>
          <w:rFonts w:hint="default"/>
        </w:rPr>
      </w:pPr>
      <w:r>
        <w:rPr>
          <w:rFonts w:hint="default"/>
          <w:b/>
          <w:bCs/>
        </w:rPr>
        <w:t>Browser Compatibility:</w:t>
      </w:r>
      <w:r>
        <w:rPr>
          <w:rFonts w:hint="default"/>
        </w:rPr>
        <w:t xml:space="preserve"> Chrome, Firefox, Edge, and Safari.</w:t>
      </w:r>
    </w:p>
    <w:p w14:paraId="4E1EAB32">
      <w:pPr>
        <w:jc w:val="both"/>
        <w:rPr>
          <w:rFonts w:hint="default"/>
        </w:rPr>
      </w:pPr>
    </w:p>
    <w:p w14:paraId="3C3677F7">
      <w:pPr>
        <w:jc w:val="both"/>
        <w:rPr>
          <w:rFonts w:hint="default"/>
          <w:b/>
          <w:bCs/>
        </w:rPr>
      </w:pPr>
      <w:r>
        <w:rPr>
          <w:rFonts w:hint="default"/>
          <w:b/>
          <w:bCs/>
        </w:rPr>
        <w:t>2.2.3 Network</w:t>
      </w:r>
    </w:p>
    <w:p w14:paraId="33253C0E">
      <w:pPr>
        <w:jc w:val="both"/>
        <w:rPr>
          <w:rFonts w:hint="default"/>
        </w:rPr>
      </w:pPr>
    </w:p>
    <w:p w14:paraId="49C83879">
      <w:pPr>
        <w:numPr>
          <w:ilvl w:val="0"/>
          <w:numId w:val="9"/>
        </w:numPr>
        <w:ind w:left="420" w:leftChars="0" w:hanging="420" w:firstLineChars="0"/>
        <w:jc w:val="both"/>
        <w:rPr>
          <w:rFonts w:hint="default"/>
        </w:rPr>
      </w:pPr>
      <w:r>
        <w:rPr>
          <w:rFonts w:hint="default"/>
        </w:rPr>
        <w:t>The system requires a stable internet connection for communication with the blockchain.</w:t>
      </w:r>
    </w:p>
    <w:p w14:paraId="341536D1">
      <w:pPr>
        <w:numPr>
          <w:ilvl w:val="0"/>
          <w:numId w:val="9"/>
        </w:numPr>
        <w:ind w:left="420" w:leftChars="0" w:hanging="420" w:firstLineChars="0"/>
        <w:jc w:val="both"/>
        <w:rPr>
          <w:rFonts w:hint="default"/>
        </w:rPr>
      </w:pPr>
      <w:r>
        <w:rPr>
          <w:rFonts w:hint="default"/>
        </w:rPr>
        <w:t>Works on standard Wi-Fi or mobile data (3G/4G/5G).</w:t>
      </w:r>
    </w:p>
    <w:p w14:paraId="3868D51F">
      <w:pPr>
        <w:numPr>
          <w:ilvl w:val="0"/>
          <w:numId w:val="9"/>
        </w:numPr>
        <w:ind w:left="420" w:leftChars="0" w:hanging="420" w:firstLineChars="0"/>
        <w:jc w:val="both"/>
        <w:rPr>
          <w:rFonts w:hint="default"/>
        </w:rPr>
      </w:pPr>
      <w:r>
        <w:rPr>
          <w:rFonts w:hint="default"/>
        </w:rPr>
        <w:t>Blockchain confirmation times depend on network speed and testnet performance.</w:t>
      </w:r>
    </w:p>
    <w:p w14:paraId="2AE1BA55">
      <w:pPr>
        <w:jc w:val="both"/>
        <w:rPr>
          <w:rFonts w:hint="default"/>
        </w:rPr>
      </w:pPr>
    </w:p>
    <w:p w14:paraId="34E86CB3">
      <w:pPr>
        <w:jc w:val="both"/>
        <w:rPr>
          <w:rFonts w:hint="default"/>
          <w:b/>
          <w:bCs/>
        </w:rPr>
      </w:pPr>
      <w:r>
        <w:rPr>
          <w:rFonts w:hint="default"/>
          <w:b/>
          <w:bCs/>
        </w:rPr>
        <w:t>2.2.4 Security and Privacy</w:t>
      </w:r>
    </w:p>
    <w:p w14:paraId="5FC42A55">
      <w:pPr>
        <w:jc w:val="both"/>
        <w:rPr>
          <w:rFonts w:hint="default"/>
        </w:rPr>
      </w:pPr>
    </w:p>
    <w:p w14:paraId="0EB7F839">
      <w:pPr>
        <w:numPr>
          <w:ilvl w:val="0"/>
          <w:numId w:val="9"/>
        </w:numPr>
        <w:ind w:left="420" w:leftChars="0" w:hanging="420" w:firstLineChars="0"/>
        <w:jc w:val="both"/>
        <w:rPr>
          <w:rFonts w:hint="default"/>
        </w:rPr>
      </w:pPr>
      <w:r>
        <w:rPr>
          <w:rFonts w:hint="default"/>
        </w:rPr>
        <w:t>All data transmission will occur through HTTPS to ensure encryption.</w:t>
      </w:r>
    </w:p>
    <w:p w14:paraId="6BF13175">
      <w:pPr>
        <w:numPr>
          <w:ilvl w:val="0"/>
          <w:numId w:val="9"/>
        </w:numPr>
        <w:ind w:left="420" w:leftChars="0" w:hanging="420" w:firstLineChars="0"/>
        <w:jc w:val="both"/>
        <w:rPr>
          <w:rFonts w:hint="default"/>
        </w:rPr>
      </w:pPr>
      <w:r>
        <w:rPr>
          <w:rFonts w:hint="default"/>
        </w:rPr>
        <w:t>Uploaded certificates and user credentials will be securely stored in the backend database.</w:t>
      </w:r>
    </w:p>
    <w:p w14:paraId="1E4F46D1">
      <w:pPr>
        <w:numPr>
          <w:ilvl w:val="0"/>
          <w:numId w:val="9"/>
        </w:numPr>
        <w:ind w:left="420" w:leftChars="0" w:hanging="420" w:firstLineChars="0"/>
        <w:jc w:val="both"/>
        <w:rPr>
          <w:rFonts w:hint="default"/>
        </w:rPr>
      </w:pPr>
      <w:r>
        <w:rPr>
          <w:rFonts w:hint="default"/>
        </w:rPr>
        <w:t>Only authorized institutions can register certificates; unauthorized uploads are blocked.</w:t>
      </w:r>
    </w:p>
    <w:p w14:paraId="55CA9C8B">
      <w:pPr>
        <w:numPr>
          <w:ilvl w:val="0"/>
          <w:numId w:val="9"/>
        </w:numPr>
        <w:ind w:left="420" w:leftChars="0" w:hanging="420" w:firstLineChars="0"/>
        <w:jc w:val="both"/>
        <w:rPr>
          <w:rFonts w:hint="default"/>
        </w:rPr>
      </w:pPr>
      <w:r>
        <w:rPr>
          <w:rFonts w:hint="default"/>
        </w:rPr>
        <w:t>Hashes on the blockchain will not contain personal data—only encoded identifiers for privacy protection.</w:t>
      </w:r>
    </w:p>
    <w:p w14:paraId="12A9596D">
      <w:pPr>
        <w:jc w:val="both"/>
        <w:rPr>
          <w:rFonts w:hint="default"/>
        </w:rPr>
      </w:pPr>
    </w:p>
    <w:p w14:paraId="7167669F">
      <w:pPr>
        <w:jc w:val="both"/>
        <w:rPr>
          <w:rFonts w:hint="default"/>
          <w:b/>
          <w:bCs/>
        </w:rPr>
      </w:pPr>
      <w:r>
        <w:rPr>
          <w:rFonts w:hint="default"/>
          <w:b/>
          <w:bCs/>
        </w:rPr>
        <w:t>2.2.5 Language Support</w:t>
      </w:r>
    </w:p>
    <w:p w14:paraId="53BA11E0">
      <w:pPr>
        <w:jc w:val="both"/>
        <w:rPr>
          <w:rFonts w:hint="default"/>
        </w:rPr>
      </w:pPr>
    </w:p>
    <w:p w14:paraId="1CF8FBE2">
      <w:pPr>
        <w:numPr>
          <w:ilvl w:val="0"/>
          <w:numId w:val="9"/>
        </w:numPr>
        <w:ind w:left="420" w:leftChars="0" w:hanging="420" w:firstLineChars="0"/>
        <w:jc w:val="both"/>
        <w:rPr>
          <w:rFonts w:hint="default"/>
        </w:rPr>
      </w:pPr>
      <w:r>
        <w:rPr>
          <w:rFonts w:hint="default"/>
        </w:rPr>
        <w:t>The primary language will be English.</w:t>
      </w:r>
    </w:p>
    <w:p w14:paraId="353A3EE2">
      <w:pPr>
        <w:numPr>
          <w:ilvl w:val="0"/>
          <w:numId w:val="9"/>
        </w:numPr>
        <w:ind w:left="420" w:leftChars="0" w:hanging="420" w:firstLineChars="0"/>
        <w:jc w:val="both"/>
        <w:rPr>
          <w:rFonts w:hint="default"/>
        </w:rPr>
      </w:pPr>
      <w:r>
        <w:rPr>
          <w:rFonts w:hint="default"/>
        </w:rPr>
        <w:t>Future versions may include Urdu support for wider accessibility.</w:t>
      </w:r>
    </w:p>
    <w:p w14:paraId="24D4FDD1">
      <w:pPr>
        <w:jc w:val="both"/>
        <w:rPr>
          <w:rFonts w:hint="default"/>
        </w:rPr>
      </w:pPr>
    </w:p>
    <w:p w14:paraId="526FBCE9">
      <w:pPr>
        <w:jc w:val="both"/>
        <w:rPr>
          <w:rFonts w:hint="default"/>
          <w:b/>
          <w:bCs/>
        </w:rPr>
      </w:pPr>
      <w:r>
        <w:rPr>
          <w:rFonts w:hint="default"/>
          <w:b/>
          <w:bCs/>
        </w:rPr>
        <w:t>2.3 System Constraints</w:t>
      </w:r>
    </w:p>
    <w:p w14:paraId="482518BF">
      <w:pPr>
        <w:jc w:val="both"/>
        <w:rPr>
          <w:rFonts w:hint="default"/>
        </w:rPr>
      </w:pPr>
    </w:p>
    <w:p w14:paraId="42D0C614">
      <w:pPr>
        <w:jc w:val="both"/>
        <w:rPr>
          <w:rFonts w:hint="default"/>
        </w:rPr>
      </w:pPr>
      <w:r>
        <w:rPr>
          <w:rFonts w:hint="default"/>
        </w:rPr>
        <w:t>During design, development, and deployment, the system will face certain constraints and boundaries that define how it operates.</w:t>
      </w:r>
    </w:p>
    <w:p w14:paraId="697F60AD">
      <w:pPr>
        <w:jc w:val="both"/>
        <w:rPr>
          <w:rFonts w:hint="default"/>
        </w:rPr>
      </w:pPr>
    </w:p>
    <w:p w14:paraId="3C979769">
      <w:pPr>
        <w:jc w:val="both"/>
        <w:rPr>
          <w:rFonts w:hint="default"/>
          <w:b/>
          <w:bCs/>
        </w:rPr>
      </w:pPr>
      <w:r>
        <w:rPr>
          <w:rFonts w:hint="default"/>
          <w:b/>
          <w:bCs/>
        </w:rPr>
        <w:t>2.3.1 Software Constraints</w:t>
      </w:r>
    </w:p>
    <w:p w14:paraId="025A0D4F">
      <w:pPr>
        <w:jc w:val="both"/>
        <w:rPr>
          <w:rFonts w:hint="default"/>
        </w:rPr>
      </w:pPr>
    </w:p>
    <w:p w14:paraId="0333F248">
      <w:pPr>
        <w:numPr>
          <w:ilvl w:val="0"/>
          <w:numId w:val="9"/>
        </w:numPr>
        <w:ind w:left="420" w:leftChars="0" w:hanging="420" w:firstLineChars="0"/>
        <w:jc w:val="both"/>
        <w:rPr>
          <w:rFonts w:hint="default"/>
        </w:rPr>
      </w:pPr>
      <w:r>
        <w:rPr>
          <w:rFonts w:hint="default"/>
        </w:rPr>
        <w:t>The system will only work through web browsers (no mobile app in this phase).</w:t>
      </w:r>
    </w:p>
    <w:p w14:paraId="26653B28">
      <w:pPr>
        <w:numPr>
          <w:ilvl w:val="0"/>
          <w:numId w:val="9"/>
        </w:numPr>
        <w:ind w:left="420" w:leftChars="0" w:hanging="420" w:firstLineChars="0"/>
        <w:jc w:val="both"/>
        <w:rPr>
          <w:rFonts w:hint="default"/>
        </w:rPr>
      </w:pPr>
      <w:r>
        <w:rPr>
          <w:rFonts w:hint="default"/>
        </w:rPr>
        <w:t>Requires internet connection for all blockchain-related tasks.</w:t>
      </w:r>
    </w:p>
    <w:p w14:paraId="2888FE83">
      <w:pPr>
        <w:numPr>
          <w:ilvl w:val="0"/>
          <w:numId w:val="9"/>
        </w:numPr>
        <w:ind w:left="420" w:leftChars="0" w:hanging="420" w:firstLineChars="0"/>
        <w:jc w:val="both"/>
        <w:rPr>
          <w:rFonts w:hint="default"/>
        </w:rPr>
      </w:pPr>
      <w:r>
        <w:rPr>
          <w:rFonts w:hint="default"/>
        </w:rPr>
        <w:t>Compatible with modern browsers only (Chrome, Firefox, Edge, Safari).</w:t>
      </w:r>
    </w:p>
    <w:p w14:paraId="5DA53E5D">
      <w:pPr>
        <w:numPr>
          <w:ilvl w:val="0"/>
          <w:numId w:val="9"/>
        </w:numPr>
        <w:ind w:left="420" w:leftChars="0" w:hanging="420" w:firstLineChars="0"/>
        <w:jc w:val="both"/>
        <w:rPr>
          <w:rFonts w:hint="default"/>
        </w:rPr>
      </w:pPr>
      <w:r>
        <w:rPr>
          <w:rFonts w:hint="default"/>
        </w:rPr>
        <w:t>OCR accuracy depends on image clarity; poor-quality scans may reduce precision.</w:t>
      </w:r>
    </w:p>
    <w:p w14:paraId="605936A6">
      <w:pPr>
        <w:jc w:val="both"/>
        <w:rPr>
          <w:rFonts w:hint="default"/>
        </w:rPr>
      </w:pPr>
    </w:p>
    <w:p w14:paraId="52BE7CA9">
      <w:pPr>
        <w:jc w:val="both"/>
        <w:rPr>
          <w:rFonts w:hint="default"/>
          <w:b/>
          <w:bCs/>
        </w:rPr>
      </w:pPr>
      <w:r>
        <w:rPr>
          <w:rFonts w:hint="default"/>
          <w:b/>
          <w:bCs/>
        </w:rPr>
        <w:t>2.3.2 Hardware Constraints</w:t>
      </w:r>
    </w:p>
    <w:p w14:paraId="1A73AD6C">
      <w:pPr>
        <w:jc w:val="both"/>
        <w:rPr>
          <w:rFonts w:hint="default"/>
        </w:rPr>
      </w:pPr>
    </w:p>
    <w:p w14:paraId="5187A65D">
      <w:pPr>
        <w:numPr>
          <w:ilvl w:val="0"/>
          <w:numId w:val="9"/>
        </w:numPr>
        <w:ind w:left="420" w:leftChars="0" w:hanging="420" w:firstLineChars="0"/>
        <w:jc w:val="both"/>
        <w:rPr>
          <w:rFonts w:hint="default"/>
        </w:rPr>
      </w:pPr>
      <w:r>
        <w:rPr>
          <w:rFonts w:hint="default"/>
        </w:rPr>
        <w:t>The hosting server must have sufficient CPU, RAM, and storage for blockchain transactions and OCR processing.</w:t>
      </w:r>
    </w:p>
    <w:p w14:paraId="51CCAB57">
      <w:pPr>
        <w:numPr>
          <w:ilvl w:val="0"/>
          <w:numId w:val="9"/>
        </w:numPr>
        <w:ind w:left="420" w:leftChars="0" w:hanging="420" w:firstLineChars="0"/>
        <w:jc w:val="both"/>
        <w:rPr>
          <w:rFonts w:hint="default"/>
        </w:rPr>
      </w:pPr>
      <w:r>
        <w:rPr>
          <w:rFonts w:hint="default"/>
        </w:rPr>
        <w:t>Users need devices capable of uploading images or PDF files.</w:t>
      </w:r>
    </w:p>
    <w:p w14:paraId="79C4A616">
      <w:pPr>
        <w:numPr>
          <w:ilvl w:val="0"/>
          <w:numId w:val="9"/>
        </w:numPr>
        <w:ind w:left="420" w:leftChars="0" w:hanging="420" w:firstLineChars="0"/>
        <w:jc w:val="both"/>
        <w:rPr>
          <w:rFonts w:hint="default"/>
        </w:rPr>
      </w:pPr>
      <w:r>
        <w:rPr>
          <w:rFonts w:hint="default"/>
        </w:rPr>
        <w:t>Performance may slow down on very low-end devices or weak internet connections.</w:t>
      </w:r>
    </w:p>
    <w:p w14:paraId="2FD3C89B">
      <w:pPr>
        <w:jc w:val="both"/>
        <w:rPr>
          <w:rFonts w:hint="default"/>
        </w:rPr>
      </w:pPr>
    </w:p>
    <w:p w14:paraId="6BC054E3">
      <w:pPr>
        <w:jc w:val="both"/>
        <w:rPr>
          <w:rFonts w:hint="default"/>
          <w:b/>
          <w:bCs/>
        </w:rPr>
      </w:pPr>
      <w:r>
        <w:rPr>
          <w:rFonts w:hint="default"/>
          <w:b/>
          <w:bCs/>
        </w:rPr>
        <w:t>2.3.3 Cultural Constraints</w:t>
      </w:r>
    </w:p>
    <w:p w14:paraId="51279D62">
      <w:pPr>
        <w:jc w:val="both"/>
        <w:rPr>
          <w:rFonts w:hint="default"/>
        </w:rPr>
      </w:pPr>
    </w:p>
    <w:p w14:paraId="0A355E09">
      <w:pPr>
        <w:numPr>
          <w:ilvl w:val="0"/>
          <w:numId w:val="9"/>
        </w:numPr>
        <w:ind w:left="420" w:leftChars="0" w:hanging="420" w:firstLineChars="0"/>
        <w:jc w:val="both"/>
        <w:rPr>
          <w:rFonts w:hint="default"/>
        </w:rPr>
      </w:pPr>
      <w:r>
        <w:rPr>
          <w:rFonts w:hint="default"/>
        </w:rPr>
        <w:t>The interface is initially available in English only.</w:t>
      </w:r>
    </w:p>
    <w:p w14:paraId="78E98D7F">
      <w:pPr>
        <w:numPr>
          <w:ilvl w:val="0"/>
          <w:numId w:val="9"/>
        </w:numPr>
        <w:ind w:left="420" w:leftChars="0" w:hanging="420" w:firstLineChars="0"/>
        <w:jc w:val="both"/>
        <w:rPr>
          <w:rFonts w:hint="default"/>
        </w:rPr>
      </w:pPr>
      <w:r>
        <w:rPr>
          <w:rFonts w:hint="default"/>
        </w:rPr>
        <w:t>The system assumes familiarity with digital document handling and web interfaces.</w:t>
      </w:r>
    </w:p>
    <w:p w14:paraId="6E4D552A">
      <w:pPr>
        <w:jc w:val="both"/>
        <w:rPr>
          <w:rFonts w:hint="default"/>
        </w:rPr>
      </w:pPr>
    </w:p>
    <w:p w14:paraId="632E4887">
      <w:pPr>
        <w:jc w:val="both"/>
        <w:rPr>
          <w:rFonts w:hint="default"/>
          <w:b/>
          <w:bCs/>
        </w:rPr>
      </w:pPr>
      <w:r>
        <w:rPr>
          <w:rFonts w:hint="default"/>
          <w:b/>
          <w:bCs/>
        </w:rPr>
        <w:t>2.3.4 Legal Constraints</w:t>
      </w:r>
    </w:p>
    <w:p w14:paraId="0ECB63D6">
      <w:pPr>
        <w:jc w:val="both"/>
        <w:rPr>
          <w:rFonts w:hint="default"/>
        </w:rPr>
      </w:pPr>
    </w:p>
    <w:p w14:paraId="5F3B6A1F">
      <w:pPr>
        <w:numPr>
          <w:ilvl w:val="0"/>
          <w:numId w:val="9"/>
        </w:numPr>
        <w:ind w:left="420" w:leftChars="0" w:hanging="420" w:firstLineChars="0"/>
        <w:jc w:val="both"/>
        <w:rPr>
          <w:rFonts w:hint="default"/>
        </w:rPr>
      </w:pPr>
      <w:r>
        <w:rPr>
          <w:rFonts w:hint="default"/>
        </w:rPr>
        <w:t>The project will follow Pakistan’s data protection and privacy standards.</w:t>
      </w:r>
    </w:p>
    <w:p w14:paraId="24ACC196">
      <w:pPr>
        <w:numPr>
          <w:ilvl w:val="0"/>
          <w:numId w:val="9"/>
        </w:numPr>
        <w:ind w:left="420" w:leftChars="0" w:hanging="420" w:firstLineChars="0"/>
        <w:jc w:val="both"/>
        <w:rPr>
          <w:rFonts w:hint="default"/>
        </w:rPr>
      </w:pPr>
      <w:r>
        <w:rPr>
          <w:rFonts w:hint="default"/>
        </w:rPr>
        <w:t>Certificates will be added only by verified institutions to prevent unauthorized data entry.</w:t>
      </w:r>
    </w:p>
    <w:p w14:paraId="091F80F8">
      <w:pPr>
        <w:numPr>
          <w:ilvl w:val="0"/>
          <w:numId w:val="9"/>
        </w:numPr>
        <w:ind w:left="420" w:leftChars="0" w:hanging="420" w:firstLineChars="0"/>
        <w:jc w:val="both"/>
        <w:rPr>
          <w:rFonts w:hint="default"/>
        </w:rPr>
      </w:pPr>
      <w:r>
        <w:rPr>
          <w:rFonts w:hint="default"/>
        </w:rPr>
        <w:t>No personal information will be stored on the blockchain itself, ensuring compliance with privacy laws.</w:t>
      </w:r>
    </w:p>
    <w:p w14:paraId="4352CDA5">
      <w:pPr>
        <w:jc w:val="both"/>
        <w:rPr>
          <w:rFonts w:hint="default"/>
        </w:rPr>
      </w:pPr>
    </w:p>
    <w:p w14:paraId="060C9F54">
      <w:pPr>
        <w:jc w:val="both"/>
        <w:rPr>
          <w:rFonts w:hint="default"/>
          <w:b/>
          <w:bCs/>
        </w:rPr>
      </w:pPr>
      <w:r>
        <w:rPr>
          <w:rFonts w:hint="default"/>
          <w:b/>
          <w:bCs/>
        </w:rPr>
        <w:t>2.3.5 User Constraints</w:t>
      </w:r>
    </w:p>
    <w:p w14:paraId="11F5E30B">
      <w:pPr>
        <w:jc w:val="both"/>
        <w:rPr>
          <w:rFonts w:hint="default"/>
        </w:rPr>
      </w:pPr>
    </w:p>
    <w:p w14:paraId="6DD73E32">
      <w:pPr>
        <w:numPr>
          <w:ilvl w:val="0"/>
          <w:numId w:val="9"/>
        </w:numPr>
        <w:ind w:left="420" w:leftChars="0" w:hanging="420" w:firstLineChars="0"/>
        <w:jc w:val="both"/>
        <w:rPr>
          <w:rFonts w:hint="default"/>
        </w:rPr>
      </w:pPr>
      <w:r>
        <w:rPr>
          <w:rFonts w:hint="default"/>
        </w:rPr>
        <w:t>Users must know how to browse the web and upload files.</w:t>
      </w:r>
    </w:p>
    <w:p w14:paraId="00FB2F13">
      <w:pPr>
        <w:numPr>
          <w:ilvl w:val="0"/>
          <w:numId w:val="9"/>
        </w:numPr>
        <w:ind w:left="420" w:leftChars="0" w:hanging="420" w:firstLineChars="0"/>
        <w:jc w:val="both"/>
        <w:rPr>
          <w:rFonts w:hint="default"/>
        </w:rPr>
      </w:pPr>
      <w:r>
        <w:rPr>
          <w:rFonts w:hint="default"/>
        </w:rPr>
        <w:t>Each institution or employer will need verified credentials to access the system.</w:t>
      </w:r>
    </w:p>
    <w:p w14:paraId="079A5FA0">
      <w:pPr>
        <w:numPr>
          <w:ilvl w:val="0"/>
          <w:numId w:val="9"/>
        </w:numPr>
        <w:ind w:left="420" w:leftChars="0" w:hanging="420" w:firstLineChars="0"/>
        <w:jc w:val="both"/>
        <w:rPr>
          <w:rFonts w:hint="default"/>
        </w:rPr>
      </w:pPr>
      <w:r>
        <w:rPr>
          <w:rFonts w:hint="default"/>
        </w:rPr>
        <w:t>Users must have a reliable internet connection for verification requests.</w:t>
      </w:r>
    </w:p>
    <w:p w14:paraId="4003DB6B">
      <w:pPr>
        <w:jc w:val="both"/>
        <w:rPr>
          <w:rFonts w:hint="default"/>
        </w:rPr>
      </w:pPr>
    </w:p>
    <w:p w14:paraId="7358A4CB">
      <w:pPr>
        <w:jc w:val="both"/>
        <w:rPr>
          <w:rFonts w:hint="default"/>
          <w:b/>
          <w:bCs/>
        </w:rPr>
      </w:pPr>
      <w:r>
        <w:rPr>
          <w:rFonts w:hint="default"/>
          <w:b/>
          <w:bCs/>
        </w:rPr>
        <w:t>2.3.6 Environmental Constraints</w:t>
      </w:r>
    </w:p>
    <w:p w14:paraId="45FF4D73">
      <w:pPr>
        <w:jc w:val="both"/>
        <w:rPr>
          <w:rFonts w:hint="default"/>
        </w:rPr>
      </w:pPr>
    </w:p>
    <w:p w14:paraId="6356F9DB">
      <w:pPr>
        <w:numPr>
          <w:ilvl w:val="0"/>
          <w:numId w:val="9"/>
        </w:numPr>
        <w:ind w:left="420" w:leftChars="0" w:hanging="420" w:firstLineChars="0"/>
        <w:jc w:val="both"/>
        <w:rPr>
          <w:rFonts w:hint="default"/>
        </w:rPr>
      </w:pPr>
      <w:r>
        <w:rPr>
          <w:rFonts w:hint="default"/>
        </w:rPr>
        <w:t>The system depends on internet-based blockchain services (Ethereum Testnet).</w:t>
      </w:r>
    </w:p>
    <w:p w14:paraId="696BA138">
      <w:pPr>
        <w:numPr>
          <w:ilvl w:val="0"/>
          <w:numId w:val="9"/>
        </w:numPr>
        <w:ind w:left="420" w:leftChars="0" w:hanging="420" w:firstLineChars="0"/>
        <w:jc w:val="both"/>
        <w:rPr>
          <w:rFonts w:hint="default"/>
        </w:rPr>
      </w:pPr>
      <w:r>
        <w:rPr>
          <w:rFonts w:hint="default"/>
        </w:rPr>
        <w:t>Power or network outages may temporarily delay verification operations.</w:t>
      </w:r>
    </w:p>
    <w:p w14:paraId="6BC40282">
      <w:pPr>
        <w:numPr>
          <w:ilvl w:val="0"/>
          <w:numId w:val="9"/>
        </w:numPr>
        <w:ind w:left="420" w:leftChars="0" w:hanging="420" w:firstLineChars="0"/>
        <w:jc w:val="both"/>
        <w:rPr>
          <w:rFonts w:hint="default"/>
        </w:rPr>
      </w:pPr>
      <w:r>
        <w:rPr>
          <w:rFonts w:hint="default"/>
        </w:rPr>
        <w:t>The system will be tested in a controlled environment to ensure stable performance.</w:t>
      </w:r>
    </w:p>
    <w:p w14:paraId="09B0DDC1">
      <w:pPr>
        <w:jc w:val="both"/>
        <w:rPr>
          <w:rFonts w:hint="default"/>
        </w:rPr>
      </w:pPr>
    </w:p>
    <w:p w14:paraId="585A190E">
      <w:pPr>
        <w:jc w:val="both"/>
        <w:rPr>
          <w:rFonts w:hint="default"/>
          <w:b/>
          <w:bCs/>
        </w:rPr>
      </w:pPr>
      <w:r>
        <w:rPr>
          <w:rFonts w:hint="default"/>
          <w:b/>
          <w:bCs/>
        </w:rPr>
        <w:t>2.3.7 Off-the-Shelf Component Constraints</w:t>
      </w:r>
    </w:p>
    <w:p w14:paraId="48B58656">
      <w:pPr>
        <w:jc w:val="both"/>
        <w:rPr>
          <w:rFonts w:hint="default"/>
        </w:rPr>
      </w:pPr>
    </w:p>
    <w:p w14:paraId="366A82A2">
      <w:pPr>
        <w:jc w:val="both"/>
        <w:rPr>
          <w:rFonts w:hint="default"/>
        </w:rPr>
      </w:pPr>
      <w:r>
        <w:rPr>
          <w:rFonts w:hint="default"/>
          <w:b/>
          <w:bCs/>
        </w:rPr>
        <w:t>Tesseract OCR:</w:t>
      </w:r>
      <w:r>
        <w:rPr>
          <w:rFonts w:hint="default"/>
        </w:rPr>
        <w:t xml:space="preserve"> Accuracy depends on font clarity and image resolution.</w:t>
      </w:r>
    </w:p>
    <w:p w14:paraId="36E84B85">
      <w:pPr>
        <w:jc w:val="both"/>
        <w:rPr>
          <w:rFonts w:hint="default"/>
        </w:rPr>
      </w:pPr>
    </w:p>
    <w:p w14:paraId="5A04B6B2">
      <w:pPr>
        <w:jc w:val="both"/>
        <w:rPr>
          <w:rFonts w:hint="default"/>
        </w:rPr>
      </w:pPr>
      <w:r>
        <w:rPr>
          <w:rFonts w:hint="default"/>
          <w:b/>
          <w:bCs/>
        </w:rPr>
        <w:t>Ethereum Testnet:</w:t>
      </w:r>
      <w:r>
        <w:rPr>
          <w:rFonts w:hint="default"/>
        </w:rPr>
        <w:t xml:space="preserve"> May experience delays or limited access.</w:t>
      </w:r>
    </w:p>
    <w:p w14:paraId="646A8345">
      <w:pPr>
        <w:jc w:val="both"/>
        <w:rPr>
          <w:rFonts w:hint="default"/>
        </w:rPr>
      </w:pPr>
    </w:p>
    <w:p w14:paraId="32833A89">
      <w:pPr>
        <w:jc w:val="both"/>
        <w:rPr>
          <w:rFonts w:hint="default"/>
        </w:rPr>
      </w:pPr>
      <w:r>
        <w:rPr>
          <w:rFonts w:hint="default"/>
          <w:b/>
          <w:bCs/>
        </w:rPr>
        <w:t>Web3.py Library:</w:t>
      </w:r>
      <w:r>
        <w:rPr>
          <w:rFonts w:hint="default"/>
        </w:rPr>
        <w:t xml:space="preserve"> Requires proper version compatibility with the blockchain network.</w:t>
      </w:r>
    </w:p>
    <w:p w14:paraId="7BFBCEE7">
      <w:pPr>
        <w:jc w:val="both"/>
        <w:rPr>
          <w:rFonts w:hint="default"/>
        </w:rPr>
      </w:pPr>
    </w:p>
    <w:p w14:paraId="4EB0AE3D">
      <w:pPr>
        <w:jc w:val="both"/>
        <w:rPr>
          <w:rFonts w:hint="default"/>
        </w:rPr>
      </w:pPr>
      <w:r>
        <w:rPr>
          <w:rFonts w:hint="default"/>
          <w:b/>
          <w:bCs/>
        </w:rPr>
        <w:t>SHA-256 Algorithm:</w:t>
      </w:r>
      <w:r>
        <w:rPr>
          <w:rFonts w:hint="default"/>
        </w:rPr>
        <w:t xml:space="preserve"> Provides strong encryption but cannot prevent poor data input quality.</w:t>
      </w:r>
    </w:p>
    <w:p w14:paraId="4793866D">
      <w:pPr>
        <w:jc w:val="both"/>
        <w:rPr>
          <w:rFonts w:hint="default"/>
        </w:rPr>
      </w:pPr>
    </w:p>
    <w:p w14:paraId="6EB5051D">
      <w:pPr>
        <w:jc w:val="both"/>
      </w:pPr>
      <w:r>
        <w:rPr>
          <w:rFonts w:hint="default"/>
          <w:b/>
          <w:bCs/>
        </w:rPr>
        <w:t>Cloud Hosting Services:</w:t>
      </w:r>
      <w:r>
        <w:rPr>
          <w:rFonts w:hint="default"/>
        </w:rPr>
        <w:t xml:space="preserve"> Limited free-tier storage and API call restrictions.</w:t>
      </w:r>
    </w:p>
    <w:p w14:paraId="3A9AC01B">
      <w:pPr>
        <w:jc w:val="both"/>
      </w:pPr>
    </w:p>
    <w:bookmarkEnd w:id="19"/>
    <w:bookmarkEnd w:id="20"/>
    <w:p w14:paraId="752AED2B">
      <w:pPr>
        <w:ind w:left="390"/>
        <w:jc w:val="both"/>
        <w:rPr>
          <w:sz w:val="20"/>
        </w:rPr>
      </w:pPr>
      <w:r>
        <w:rPr>
          <w:i/>
          <w:sz w:val="20"/>
        </w:rPr>
        <w:t xml:space="preserve"> </w:t>
      </w:r>
    </w:p>
    <w:p w14:paraId="6718B396">
      <w:pPr>
        <w:pStyle w:val="45"/>
        <w:numPr>
          <w:ilvl w:val="0"/>
          <w:numId w:val="6"/>
        </w:numPr>
        <w:spacing w:after="120"/>
        <w:jc w:val="both"/>
        <w:rPr>
          <w:sz w:val="32"/>
        </w:rPr>
      </w:pPr>
      <w:bookmarkStart w:id="21" w:name="_Toc51490206"/>
      <w:bookmarkStart w:id="22" w:name="_Toc534602248"/>
      <w:bookmarkStart w:id="23" w:name="_Toc534602093"/>
      <w:r>
        <w:rPr>
          <w:sz w:val="32"/>
        </w:rPr>
        <w:t>External Interface Requirements</w:t>
      </w:r>
      <w:bookmarkEnd w:id="21"/>
    </w:p>
    <w:p w14:paraId="098E4CC2">
      <w:pPr>
        <w:pStyle w:val="45"/>
        <w:jc w:val="both"/>
        <w:rPr>
          <w:rFonts w:hint="default" w:ascii="Times New Roman" w:hAnsi="Times New Roman"/>
          <w:b w:val="0"/>
          <w:bCs/>
          <w:sz w:val="24"/>
          <w:szCs w:val="24"/>
        </w:rPr>
      </w:pPr>
      <w:r>
        <w:rPr>
          <w:rFonts w:hint="default" w:ascii="Times New Roman" w:hAnsi="Times New Roman"/>
          <w:b w:val="0"/>
          <w:bCs/>
          <w:sz w:val="24"/>
          <w:szCs w:val="24"/>
        </w:rPr>
        <w:t>This section explains the hardware, software, and communication interfaces that the system will use to function properly.</w:t>
      </w:r>
    </w:p>
    <w:p w14:paraId="58204C19">
      <w:pPr>
        <w:pStyle w:val="45"/>
        <w:jc w:val="both"/>
        <w:rPr>
          <w:rFonts w:hint="default" w:ascii="Times New Roman" w:hAnsi="Times New Roman"/>
          <w:b w:val="0"/>
          <w:bCs/>
          <w:sz w:val="24"/>
          <w:szCs w:val="24"/>
        </w:rPr>
      </w:pPr>
      <w:r>
        <w:rPr>
          <w:rFonts w:hint="default" w:ascii="Times New Roman" w:hAnsi="Times New Roman"/>
          <w:b w:val="0"/>
          <w:bCs/>
          <w:sz w:val="24"/>
          <w:szCs w:val="24"/>
        </w:rPr>
        <w:t>The AI and Blockchain-Based Certificate Verification System will interact with user devices, online services, and the Ethereum test network to perform certificate verification smoothly.</w:t>
      </w:r>
    </w:p>
    <w:p w14:paraId="73E5D877">
      <w:pPr>
        <w:pStyle w:val="45"/>
        <w:jc w:val="both"/>
        <w:rPr>
          <w:rFonts w:hint="default" w:ascii="Times New Roman" w:hAnsi="Times New Roman"/>
          <w:b w:val="0"/>
          <w:bCs/>
          <w:sz w:val="24"/>
          <w:szCs w:val="24"/>
        </w:rPr>
      </w:pPr>
    </w:p>
    <w:p w14:paraId="050413DF">
      <w:pPr>
        <w:pStyle w:val="45"/>
        <w:jc w:val="both"/>
        <w:rPr>
          <w:rFonts w:hint="default" w:ascii="Times New Roman" w:hAnsi="Times New Roman"/>
          <w:b/>
          <w:bCs w:val="0"/>
          <w:sz w:val="24"/>
          <w:szCs w:val="24"/>
        </w:rPr>
      </w:pPr>
      <w:r>
        <w:rPr>
          <w:rFonts w:hint="default" w:ascii="Times New Roman" w:hAnsi="Times New Roman"/>
          <w:b/>
          <w:bCs w:val="0"/>
          <w:sz w:val="24"/>
          <w:szCs w:val="24"/>
        </w:rPr>
        <w:t>3.1 Hardware Interfaces</w:t>
      </w:r>
    </w:p>
    <w:p w14:paraId="5B777FA8">
      <w:pPr>
        <w:pStyle w:val="45"/>
        <w:jc w:val="both"/>
        <w:rPr>
          <w:rFonts w:hint="default" w:ascii="Times New Roman" w:hAnsi="Times New Roman"/>
          <w:b/>
          <w:bCs w:val="0"/>
          <w:sz w:val="24"/>
          <w:szCs w:val="24"/>
        </w:rPr>
      </w:pPr>
      <w:r>
        <w:rPr>
          <w:rFonts w:hint="default" w:ascii="Times New Roman" w:hAnsi="Times New Roman"/>
          <w:b/>
          <w:bCs w:val="0"/>
          <w:sz w:val="24"/>
          <w:szCs w:val="24"/>
        </w:rPr>
        <w:t>3.1.1 User Devices</w:t>
      </w:r>
    </w:p>
    <w:p w14:paraId="6086B222">
      <w:pPr>
        <w:pStyle w:val="45"/>
        <w:jc w:val="both"/>
        <w:rPr>
          <w:rFonts w:hint="default" w:ascii="Times New Roman" w:hAnsi="Times New Roman"/>
          <w:b w:val="0"/>
          <w:bCs/>
          <w:sz w:val="24"/>
          <w:szCs w:val="24"/>
        </w:rPr>
      </w:pPr>
    </w:p>
    <w:p w14:paraId="563ADA17">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work on standard desktop computers, laptops, and smartphones.</w:t>
      </w:r>
    </w:p>
    <w:p w14:paraId="0561E9A2">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Users will upload scanned images or PDFs of their certificates from these devices.</w:t>
      </w:r>
    </w:p>
    <w:p w14:paraId="2DDF1CCE">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Any modern device with an internet connection and a web browser will support the system.</w:t>
      </w:r>
    </w:p>
    <w:p w14:paraId="0A9437BC">
      <w:pPr>
        <w:pStyle w:val="45"/>
        <w:jc w:val="both"/>
        <w:rPr>
          <w:rFonts w:hint="default" w:ascii="Times New Roman" w:hAnsi="Times New Roman"/>
          <w:b w:val="0"/>
          <w:bCs/>
          <w:sz w:val="24"/>
          <w:szCs w:val="24"/>
        </w:rPr>
      </w:pPr>
    </w:p>
    <w:p w14:paraId="56867A23">
      <w:pPr>
        <w:pStyle w:val="45"/>
        <w:jc w:val="both"/>
        <w:rPr>
          <w:rFonts w:hint="default" w:ascii="Times New Roman" w:hAnsi="Times New Roman"/>
          <w:b/>
          <w:bCs w:val="0"/>
          <w:sz w:val="24"/>
          <w:szCs w:val="24"/>
        </w:rPr>
      </w:pPr>
      <w:r>
        <w:rPr>
          <w:rFonts w:hint="default" w:ascii="Times New Roman" w:hAnsi="Times New Roman"/>
          <w:b/>
          <w:bCs w:val="0"/>
          <w:sz w:val="24"/>
          <w:szCs w:val="24"/>
        </w:rPr>
        <w:t>3.1.2 Scanner or Mobile Camera</w:t>
      </w:r>
    </w:p>
    <w:p w14:paraId="230794B6">
      <w:pPr>
        <w:pStyle w:val="45"/>
        <w:jc w:val="both"/>
        <w:rPr>
          <w:rFonts w:hint="default" w:ascii="Times New Roman" w:hAnsi="Times New Roman"/>
          <w:b w:val="0"/>
          <w:bCs/>
          <w:sz w:val="24"/>
          <w:szCs w:val="24"/>
        </w:rPr>
      </w:pPr>
    </w:p>
    <w:p w14:paraId="62F3A45B">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Users or institutions can use mobile phone cameras or document scanners to take pictures of certificates.</w:t>
      </w:r>
    </w:p>
    <w:p w14:paraId="01CE9901">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uploaded image must be clear enough for OCR to detect and read text correctly.</w:t>
      </w:r>
    </w:p>
    <w:p w14:paraId="62142476">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Supported formats include .jpg, .png, and .pdf.</w:t>
      </w:r>
    </w:p>
    <w:p w14:paraId="08376C26">
      <w:pPr>
        <w:pStyle w:val="45"/>
        <w:jc w:val="both"/>
        <w:rPr>
          <w:rFonts w:hint="default" w:ascii="Times New Roman" w:hAnsi="Times New Roman"/>
          <w:b w:val="0"/>
          <w:bCs/>
          <w:sz w:val="24"/>
          <w:szCs w:val="24"/>
        </w:rPr>
      </w:pPr>
    </w:p>
    <w:p w14:paraId="445B43F6">
      <w:pPr>
        <w:pStyle w:val="45"/>
        <w:jc w:val="both"/>
        <w:rPr>
          <w:rFonts w:hint="default" w:ascii="Times New Roman" w:hAnsi="Times New Roman"/>
          <w:b/>
          <w:bCs w:val="0"/>
          <w:sz w:val="24"/>
          <w:szCs w:val="24"/>
        </w:rPr>
      </w:pPr>
      <w:r>
        <w:rPr>
          <w:rFonts w:hint="default" w:ascii="Times New Roman" w:hAnsi="Times New Roman"/>
          <w:b/>
          <w:bCs w:val="0"/>
          <w:sz w:val="24"/>
          <w:szCs w:val="24"/>
        </w:rPr>
        <w:t>3.1.3 Server Hardware</w:t>
      </w:r>
    </w:p>
    <w:p w14:paraId="4506D1A6">
      <w:pPr>
        <w:pStyle w:val="45"/>
        <w:jc w:val="both"/>
        <w:rPr>
          <w:rFonts w:hint="default" w:ascii="Times New Roman" w:hAnsi="Times New Roman"/>
          <w:b w:val="0"/>
          <w:bCs/>
          <w:sz w:val="24"/>
          <w:szCs w:val="24"/>
        </w:rPr>
      </w:pPr>
    </w:p>
    <w:p w14:paraId="6AF9C9C3">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backend will run on a cloud server or a local hosted environment with enough storage and processing power to handle file uploads and blockchain operations.</w:t>
      </w:r>
    </w:p>
    <w:p w14:paraId="3C3EBC89">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Minimum requirements: 2 GB RAM, stable internet connection, and at least 10 GB of storage for certificate records and logs.</w:t>
      </w:r>
    </w:p>
    <w:p w14:paraId="1B002C5C">
      <w:pPr>
        <w:pStyle w:val="45"/>
        <w:jc w:val="both"/>
        <w:rPr>
          <w:rFonts w:hint="default" w:ascii="Times New Roman" w:hAnsi="Times New Roman"/>
          <w:b w:val="0"/>
          <w:bCs/>
          <w:sz w:val="24"/>
          <w:szCs w:val="24"/>
        </w:rPr>
      </w:pPr>
    </w:p>
    <w:p w14:paraId="1DDBD7A6">
      <w:pPr>
        <w:pStyle w:val="45"/>
        <w:jc w:val="both"/>
        <w:rPr>
          <w:rFonts w:hint="default" w:ascii="Times New Roman" w:hAnsi="Times New Roman"/>
          <w:b/>
          <w:bCs w:val="0"/>
          <w:sz w:val="28"/>
          <w:szCs w:val="28"/>
        </w:rPr>
      </w:pPr>
      <w:r>
        <w:rPr>
          <w:rFonts w:hint="default" w:ascii="Times New Roman" w:hAnsi="Times New Roman"/>
          <w:b/>
          <w:bCs w:val="0"/>
          <w:sz w:val="28"/>
          <w:szCs w:val="28"/>
        </w:rPr>
        <w:t>3.2 Software Interfaces</w:t>
      </w:r>
    </w:p>
    <w:p w14:paraId="16AB971E">
      <w:pPr>
        <w:pStyle w:val="45"/>
        <w:jc w:val="both"/>
        <w:rPr>
          <w:rFonts w:hint="default" w:ascii="Times New Roman" w:hAnsi="Times New Roman"/>
          <w:b/>
          <w:bCs w:val="0"/>
          <w:sz w:val="24"/>
          <w:szCs w:val="24"/>
        </w:rPr>
      </w:pPr>
      <w:r>
        <w:rPr>
          <w:rFonts w:hint="default" w:ascii="Times New Roman" w:hAnsi="Times New Roman"/>
          <w:b/>
          <w:bCs w:val="0"/>
          <w:sz w:val="24"/>
          <w:szCs w:val="24"/>
        </w:rPr>
        <w:t>3.2.1 Tesseract OCR Engine</w:t>
      </w:r>
    </w:p>
    <w:p w14:paraId="5F0ED5FE">
      <w:pPr>
        <w:pStyle w:val="45"/>
        <w:jc w:val="both"/>
        <w:rPr>
          <w:rFonts w:hint="default" w:ascii="Times New Roman" w:hAnsi="Times New Roman"/>
          <w:b w:val="0"/>
          <w:bCs/>
          <w:sz w:val="24"/>
          <w:szCs w:val="24"/>
        </w:rPr>
      </w:pPr>
    </w:p>
    <w:p w14:paraId="1BBA67B0">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use Tesseract OCR for extracting text from uploaded certificates.</w:t>
      </w:r>
    </w:p>
    <w:p w14:paraId="456A2FCF">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Version 5.0 or above will be integrated into the backend for accuracy.</w:t>
      </w:r>
    </w:p>
    <w:p w14:paraId="5E4F14CD">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It converts certificate images into machine-readable text, which is then processed for hashing and blockchain storage.</w:t>
      </w:r>
    </w:p>
    <w:p w14:paraId="79CA555F">
      <w:pPr>
        <w:pStyle w:val="45"/>
        <w:jc w:val="both"/>
        <w:rPr>
          <w:rFonts w:hint="default" w:ascii="Times New Roman" w:hAnsi="Times New Roman"/>
          <w:b w:val="0"/>
          <w:bCs/>
          <w:sz w:val="24"/>
          <w:szCs w:val="24"/>
        </w:rPr>
      </w:pPr>
    </w:p>
    <w:p w14:paraId="2519A8DB">
      <w:pPr>
        <w:pStyle w:val="45"/>
        <w:jc w:val="both"/>
        <w:rPr>
          <w:rFonts w:hint="default" w:ascii="Times New Roman" w:hAnsi="Times New Roman"/>
          <w:b/>
          <w:bCs w:val="0"/>
          <w:sz w:val="24"/>
          <w:szCs w:val="24"/>
        </w:rPr>
      </w:pPr>
      <w:r>
        <w:rPr>
          <w:rFonts w:hint="default" w:ascii="Times New Roman" w:hAnsi="Times New Roman"/>
          <w:b/>
          <w:bCs w:val="0"/>
          <w:sz w:val="24"/>
          <w:szCs w:val="24"/>
        </w:rPr>
        <w:t>3.2.2 Python Flask Framework</w:t>
      </w:r>
    </w:p>
    <w:p w14:paraId="10A4C26C">
      <w:pPr>
        <w:pStyle w:val="45"/>
        <w:jc w:val="both"/>
        <w:rPr>
          <w:rFonts w:hint="default" w:ascii="Times New Roman" w:hAnsi="Times New Roman"/>
          <w:b w:val="0"/>
          <w:bCs/>
          <w:sz w:val="24"/>
          <w:szCs w:val="24"/>
        </w:rPr>
      </w:pPr>
    </w:p>
    <w:p w14:paraId="35A6758B">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backend web framework will be Flask, used to manage routing, handle user uploads, and communicate between the frontend and blockchain modules.</w:t>
      </w:r>
    </w:p>
    <w:p w14:paraId="262BE1A2">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Flask will also handle the API endpoints for certificate registration and verification.</w:t>
      </w:r>
    </w:p>
    <w:p w14:paraId="24AE2C54">
      <w:pPr>
        <w:pStyle w:val="45"/>
        <w:jc w:val="both"/>
        <w:rPr>
          <w:rFonts w:hint="default" w:ascii="Times New Roman" w:hAnsi="Times New Roman"/>
          <w:b w:val="0"/>
          <w:bCs/>
          <w:sz w:val="24"/>
          <w:szCs w:val="24"/>
        </w:rPr>
      </w:pPr>
    </w:p>
    <w:p w14:paraId="58469B65">
      <w:pPr>
        <w:pStyle w:val="45"/>
        <w:jc w:val="both"/>
        <w:rPr>
          <w:rFonts w:hint="default" w:ascii="Times New Roman" w:hAnsi="Times New Roman"/>
          <w:b/>
          <w:bCs w:val="0"/>
          <w:sz w:val="24"/>
          <w:szCs w:val="24"/>
        </w:rPr>
      </w:pPr>
      <w:r>
        <w:rPr>
          <w:rFonts w:hint="default" w:ascii="Times New Roman" w:hAnsi="Times New Roman"/>
          <w:b/>
          <w:bCs w:val="0"/>
          <w:sz w:val="24"/>
          <w:szCs w:val="24"/>
        </w:rPr>
        <w:t>3.2.3 Blockchain Smart Contracts</w:t>
      </w:r>
    </w:p>
    <w:p w14:paraId="12FCC4E4">
      <w:pPr>
        <w:pStyle w:val="45"/>
        <w:jc w:val="both"/>
        <w:rPr>
          <w:rFonts w:hint="default" w:ascii="Times New Roman" w:hAnsi="Times New Roman"/>
          <w:b w:val="0"/>
          <w:bCs/>
          <w:sz w:val="24"/>
          <w:szCs w:val="24"/>
        </w:rPr>
      </w:pPr>
    </w:p>
    <w:p w14:paraId="4A247B9B">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blockchain part will use Solidity for writing smart contracts on the Ethereum test network (Goerli or Sepolia).</w:t>
      </w:r>
    </w:p>
    <w:p w14:paraId="4F3721DB">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These contracts store and verify certificate hashes.</w:t>
      </w:r>
    </w:p>
    <w:p w14:paraId="2E92C48E">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use the web3.py library to interact with the blockchain.</w:t>
      </w:r>
    </w:p>
    <w:p w14:paraId="652160BD">
      <w:pPr>
        <w:pStyle w:val="45"/>
        <w:jc w:val="both"/>
        <w:rPr>
          <w:rFonts w:hint="default" w:ascii="Times New Roman" w:hAnsi="Times New Roman"/>
          <w:b w:val="0"/>
          <w:bCs/>
          <w:sz w:val="24"/>
          <w:szCs w:val="24"/>
        </w:rPr>
      </w:pPr>
    </w:p>
    <w:p w14:paraId="6182D1F0">
      <w:pPr>
        <w:pStyle w:val="45"/>
        <w:jc w:val="both"/>
        <w:rPr>
          <w:rFonts w:hint="default" w:ascii="Times New Roman" w:hAnsi="Times New Roman"/>
          <w:b/>
          <w:bCs w:val="0"/>
          <w:sz w:val="24"/>
          <w:szCs w:val="24"/>
        </w:rPr>
      </w:pPr>
      <w:r>
        <w:rPr>
          <w:rFonts w:hint="default" w:ascii="Times New Roman" w:hAnsi="Times New Roman"/>
          <w:b/>
          <w:bCs w:val="0"/>
          <w:sz w:val="24"/>
          <w:szCs w:val="24"/>
        </w:rPr>
        <w:t>3.2.4 Database</w:t>
      </w:r>
    </w:p>
    <w:p w14:paraId="3ACF3DAC">
      <w:pPr>
        <w:pStyle w:val="45"/>
        <w:jc w:val="both"/>
        <w:rPr>
          <w:rFonts w:hint="default" w:ascii="Times New Roman" w:hAnsi="Times New Roman"/>
          <w:b w:val="0"/>
          <w:bCs/>
          <w:sz w:val="24"/>
          <w:szCs w:val="24"/>
        </w:rPr>
      </w:pPr>
    </w:p>
    <w:p w14:paraId="47C214F3">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local backend will store basic user details and verification logs using SQLite or MongoDB.</w:t>
      </w:r>
    </w:p>
    <w:p w14:paraId="4DAFEDC6">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blockchain itself will store only hashed certificate data, not the full certificate content, to ensure privacy.</w:t>
      </w:r>
    </w:p>
    <w:p w14:paraId="4989CD9E">
      <w:pPr>
        <w:pStyle w:val="45"/>
        <w:jc w:val="both"/>
        <w:rPr>
          <w:rFonts w:hint="default" w:ascii="Times New Roman" w:hAnsi="Times New Roman"/>
          <w:b w:val="0"/>
          <w:bCs/>
          <w:sz w:val="24"/>
          <w:szCs w:val="24"/>
        </w:rPr>
      </w:pPr>
    </w:p>
    <w:p w14:paraId="37FEBDB1">
      <w:pPr>
        <w:pStyle w:val="45"/>
        <w:jc w:val="both"/>
        <w:rPr>
          <w:rFonts w:hint="default" w:ascii="Times New Roman" w:hAnsi="Times New Roman"/>
          <w:b/>
          <w:bCs w:val="0"/>
          <w:sz w:val="24"/>
          <w:szCs w:val="24"/>
        </w:rPr>
      </w:pPr>
      <w:r>
        <w:rPr>
          <w:rFonts w:hint="default" w:ascii="Times New Roman" w:hAnsi="Times New Roman"/>
          <w:b/>
          <w:bCs w:val="0"/>
          <w:sz w:val="24"/>
          <w:szCs w:val="24"/>
        </w:rPr>
        <w:t>3.2.5 Operating Systems and Browsers</w:t>
      </w:r>
    </w:p>
    <w:p w14:paraId="79545337">
      <w:pPr>
        <w:pStyle w:val="45"/>
        <w:jc w:val="both"/>
        <w:rPr>
          <w:rFonts w:hint="default" w:ascii="Times New Roman" w:hAnsi="Times New Roman"/>
          <w:b w:val="0"/>
          <w:bCs/>
          <w:sz w:val="24"/>
          <w:szCs w:val="24"/>
        </w:rPr>
      </w:pPr>
    </w:p>
    <w:p w14:paraId="10BAD133">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work on Windows, Linux, and macOS through standard browsers like Google Chrome, Firefox, Edge, and Safari.</w:t>
      </w:r>
    </w:p>
    <w:p w14:paraId="0E1BBD64">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user interface is responsive, meaning it automatically adjusts to different screen sizes and devices.</w:t>
      </w:r>
    </w:p>
    <w:p w14:paraId="28B4A3B8">
      <w:pPr>
        <w:pStyle w:val="45"/>
        <w:jc w:val="both"/>
        <w:rPr>
          <w:rFonts w:hint="default" w:ascii="Times New Roman" w:hAnsi="Times New Roman"/>
          <w:b w:val="0"/>
          <w:bCs/>
          <w:sz w:val="24"/>
          <w:szCs w:val="24"/>
        </w:rPr>
      </w:pPr>
    </w:p>
    <w:p w14:paraId="534C51BB">
      <w:pPr>
        <w:pStyle w:val="45"/>
        <w:jc w:val="both"/>
        <w:rPr>
          <w:rFonts w:hint="default" w:ascii="Times New Roman" w:hAnsi="Times New Roman"/>
          <w:b/>
          <w:bCs w:val="0"/>
          <w:sz w:val="24"/>
          <w:szCs w:val="24"/>
        </w:rPr>
      </w:pPr>
      <w:r>
        <w:rPr>
          <w:rFonts w:hint="default" w:ascii="Times New Roman" w:hAnsi="Times New Roman"/>
          <w:b/>
          <w:bCs w:val="0"/>
          <w:sz w:val="24"/>
          <w:szCs w:val="24"/>
        </w:rPr>
        <w:t>3.2.6 Hashing and Security Libraries</w:t>
      </w:r>
    </w:p>
    <w:p w14:paraId="20B4EB78">
      <w:pPr>
        <w:pStyle w:val="45"/>
        <w:jc w:val="both"/>
        <w:rPr>
          <w:rFonts w:hint="default" w:ascii="Times New Roman" w:hAnsi="Times New Roman"/>
          <w:b w:val="0"/>
          <w:bCs/>
          <w:sz w:val="24"/>
          <w:szCs w:val="24"/>
        </w:rPr>
      </w:pPr>
    </w:p>
    <w:p w14:paraId="0C56C301">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SHA-256 hashing algorithm will be used to create a unique fingerprint for each certificate.</w:t>
      </w:r>
    </w:p>
    <w:p w14:paraId="07E9BEE5">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SSL/TLS encryption will protect communication between users and the server.</w:t>
      </w:r>
    </w:p>
    <w:p w14:paraId="25871D9B">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JSON Web Tokens (JWT) will secure user authentication and session management.</w:t>
      </w:r>
    </w:p>
    <w:p w14:paraId="757C6298">
      <w:pPr>
        <w:pStyle w:val="45"/>
        <w:jc w:val="both"/>
        <w:rPr>
          <w:rFonts w:hint="default" w:ascii="Times New Roman" w:hAnsi="Times New Roman"/>
          <w:b w:val="0"/>
          <w:bCs/>
          <w:sz w:val="24"/>
          <w:szCs w:val="24"/>
        </w:rPr>
      </w:pPr>
    </w:p>
    <w:p w14:paraId="6B9E852D">
      <w:pPr>
        <w:pStyle w:val="45"/>
        <w:jc w:val="both"/>
        <w:rPr>
          <w:rFonts w:hint="default" w:ascii="Times New Roman" w:hAnsi="Times New Roman"/>
          <w:b/>
          <w:bCs w:val="0"/>
          <w:sz w:val="28"/>
          <w:szCs w:val="28"/>
        </w:rPr>
      </w:pPr>
      <w:r>
        <w:rPr>
          <w:rFonts w:hint="default" w:ascii="Times New Roman" w:hAnsi="Times New Roman"/>
          <w:b/>
          <w:bCs w:val="0"/>
          <w:sz w:val="28"/>
          <w:szCs w:val="28"/>
        </w:rPr>
        <w:t>3.3 Communications Interfaces</w:t>
      </w:r>
    </w:p>
    <w:p w14:paraId="1E78E169">
      <w:pPr>
        <w:pStyle w:val="45"/>
        <w:jc w:val="both"/>
        <w:rPr>
          <w:rFonts w:hint="default" w:ascii="Times New Roman" w:hAnsi="Times New Roman"/>
          <w:b/>
          <w:bCs w:val="0"/>
          <w:sz w:val="24"/>
          <w:szCs w:val="24"/>
        </w:rPr>
      </w:pPr>
      <w:r>
        <w:rPr>
          <w:rFonts w:hint="default" w:ascii="Times New Roman" w:hAnsi="Times New Roman"/>
          <w:b/>
          <w:bCs w:val="0"/>
          <w:sz w:val="24"/>
          <w:szCs w:val="24"/>
        </w:rPr>
        <w:t>3.3.1 Network Communication</w:t>
      </w:r>
    </w:p>
    <w:p w14:paraId="68D44EDE">
      <w:pPr>
        <w:pStyle w:val="45"/>
        <w:jc w:val="both"/>
        <w:rPr>
          <w:rFonts w:hint="default" w:ascii="Times New Roman" w:hAnsi="Times New Roman"/>
          <w:b w:val="0"/>
          <w:bCs/>
          <w:sz w:val="24"/>
          <w:szCs w:val="24"/>
        </w:rPr>
      </w:pPr>
    </w:p>
    <w:p w14:paraId="01AFDB0A">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use HTTPS protocol for all data transfer to ensure security.</w:t>
      </w:r>
    </w:p>
    <w:p w14:paraId="366CEFDA">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Communication between the frontend and backend will occur through RESTful APIs.</w:t>
      </w:r>
    </w:p>
    <w:p w14:paraId="5445268C">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Blockchain transactions will be sent through web3.py using Ethereum’s JSON-RPC protocol.</w:t>
      </w:r>
    </w:p>
    <w:p w14:paraId="37F6E15D">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Every interaction with the blockchain will be verified before the result is shown to the user.</w:t>
      </w:r>
    </w:p>
    <w:p w14:paraId="63E8642D">
      <w:pPr>
        <w:pStyle w:val="45"/>
        <w:jc w:val="both"/>
        <w:rPr>
          <w:rFonts w:hint="default" w:ascii="Times New Roman" w:hAnsi="Times New Roman"/>
          <w:b w:val="0"/>
          <w:bCs/>
          <w:sz w:val="24"/>
          <w:szCs w:val="24"/>
        </w:rPr>
      </w:pPr>
    </w:p>
    <w:p w14:paraId="0A10965B">
      <w:pPr>
        <w:pStyle w:val="45"/>
        <w:jc w:val="both"/>
        <w:rPr>
          <w:rFonts w:hint="default" w:ascii="Times New Roman" w:hAnsi="Times New Roman"/>
          <w:b/>
          <w:bCs w:val="0"/>
          <w:sz w:val="24"/>
          <w:szCs w:val="24"/>
        </w:rPr>
      </w:pPr>
      <w:r>
        <w:rPr>
          <w:rFonts w:hint="default" w:ascii="Times New Roman" w:hAnsi="Times New Roman"/>
          <w:b/>
          <w:bCs w:val="0"/>
          <w:sz w:val="24"/>
          <w:szCs w:val="24"/>
        </w:rPr>
        <w:t>3.3.2 Data Transfer</w:t>
      </w:r>
    </w:p>
    <w:p w14:paraId="440585E6">
      <w:pPr>
        <w:pStyle w:val="45"/>
        <w:jc w:val="both"/>
        <w:rPr>
          <w:rFonts w:hint="default" w:ascii="Times New Roman" w:hAnsi="Times New Roman"/>
          <w:b w:val="0"/>
          <w:bCs/>
          <w:sz w:val="24"/>
          <w:szCs w:val="24"/>
        </w:rPr>
      </w:pPr>
    </w:p>
    <w:p w14:paraId="1556A7B8">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Uploaded certificate files (PDFs or images) will be sent from the browser to the server over secure HTTPS.</w:t>
      </w:r>
    </w:p>
    <w:p w14:paraId="0BC01932">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After OCR processing, only text data and hashes are sent to the blockchain.</w:t>
      </w:r>
    </w:p>
    <w:p w14:paraId="4D4DBFEB">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limit file uploads to a reasonable size (e.g., up to 5 MB per file) to maintain performance.</w:t>
      </w:r>
    </w:p>
    <w:p w14:paraId="3F4500ED">
      <w:pPr>
        <w:pStyle w:val="45"/>
        <w:jc w:val="both"/>
        <w:rPr>
          <w:rFonts w:hint="default" w:ascii="Times New Roman" w:hAnsi="Times New Roman"/>
          <w:b w:val="0"/>
          <w:bCs/>
          <w:sz w:val="24"/>
          <w:szCs w:val="24"/>
        </w:rPr>
      </w:pPr>
    </w:p>
    <w:p w14:paraId="108C100D">
      <w:pPr>
        <w:pStyle w:val="45"/>
        <w:jc w:val="both"/>
        <w:rPr>
          <w:rFonts w:hint="default" w:ascii="Times New Roman" w:hAnsi="Times New Roman"/>
          <w:b/>
          <w:bCs w:val="0"/>
          <w:sz w:val="24"/>
          <w:szCs w:val="24"/>
        </w:rPr>
      </w:pPr>
      <w:r>
        <w:rPr>
          <w:rFonts w:hint="default" w:ascii="Times New Roman" w:hAnsi="Times New Roman"/>
          <w:b/>
          <w:bCs w:val="0"/>
          <w:sz w:val="24"/>
          <w:szCs w:val="24"/>
        </w:rPr>
        <w:t>3.3.</w:t>
      </w:r>
      <w:r>
        <w:rPr>
          <w:rFonts w:hint="default" w:ascii="Times New Roman" w:hAnsi="Times New Roman"/>
          <w:b/>
          <w:bCs w:val="0"/>
          <w:sz w:val="24"/>
          <w:szCs w:val="24"/>
          <w:lang w:val="en-US"/>
        </w:rPr>
        <w:t>3</w:t>
      </w:r>
      <w:r>
        <w:rPr>
          <w:rFonts w:hint="default" w:ascii="Times New Roman" w:hAnsi="Times New Roman"/>
          <w:b/>
          <w:bCs w:val="0"/>
          <w:sz w:val="24"/>
          <w:szCs w:val="24"/>
        </w:rPr>
        <w:t xml:space="preserve"> Synchronization and Response</w:t>
      </w:r>
    </w:p>
    <w:p w14:paraId="71DD3552">
      <w:pPr>
        <w:pStyle w:val="45"/>
        <w:jc w:val="both"/>
        <w:rPr>
          <w:rFonts w:hint="default" w:ascii="Times New Roman" w:hAnsi="Times New Roman"/>
          <w:b w:val="0"/>
          <w:bCs/>
          <w:sz w:val="24"/>
          <w:szCs w:val="24"/>
        </w:rPr>
      </w:pPr>
    </w:p>
    <w:p w14:paraId="099ED139">
      <w:pPr>
        <w:pStyle w:val="45"/>
        <w:jc w:val="both"/>
        <w:rPr>
          <w:rFonts w:hint="default" w:ascii="Times New Roman" w:hAnsi="Times New Roman"/>
          <w:b w:val="0"/>
          <w:bCs/>
          <w:sz w:val="24"/>
          <w:szCs w:val="24"/>
        </w:rPr>
      </w:pPr>
      <w:r>
        <w:rPr>
          <w:rFonts w:hint="default" w:ascii="Times New Roman" w:hAnsi="Times New Roman"/>
          <w:b w:val="0"/>
          <w:bCs/>
          <w:sz w:val="24"/>
          <w:szCs w:val="24"/>
        </w:rPr>
        <w:t>The blockchain verification process depends on transaction confirmation time.</w:t>
      </w:r>
    </w:p>
    <w:p w14:paraId="048B7650">
      <w:pPr>
        <w:pStyle w:val="45"/>
        <w:jc w:val="both"/>
        <w:rPr>
          <w:rFonts w:hint="default" w:ascii="Times New Roman" w:hAnsi="Times New Roman"/>
          <w:b w:val="0"/>
          <w:bCs/>
          <w:sz w:val="24"/>
          <w:szCs w:val="24"/>
        </w:rPr>
      </w:pPr>
      <w:r>
        <w:rPr>
          <w:rFonts w:hint="default" w:ascii="Times New Roman" w:hAnsi="Times New Roman"/>
          <w:b w:val="0"/>
          <w:bCs/>
          <w:sz w:val="24"/>
          <w:szCs w:val="24"/>
        </w:rPr>
        <w:t>Once confirmed, the user will see a clear status:</w:t>
      </w:r>
    </w:p>
    <w:p w14:paraId="2FF81667">
      <w:pPr>
        <w:pStyle w:val="45"/>
        <w:jc w:val="both"/>
        <w:rPr>
          <w:rFonts w:hint="default" w:ascii="Times New Roman" w:hAnsi="Times New Roman"/>
          <w:b w:val="0"/>
          <w:bCs/>
          <w:sz w:val="24"/>
          <w:szCs w:val="24"/>
        </w:rPr>
      </w:pPr>
    </w:p>
    <w:p w14:paraId="33D273A2">
      <w:pPr>
        <w:pStyle w:val="45"/>
        <w:jc w:val="both"/>
        <w:rPr>
          <w:rFonts w:hint="default" w:ascii="Times New Roman" w:hAnsi="Times New Roman"/>
          <w:b w:val="0"/>
          <w:bCs/>
          <w:sz w:val="24"/>
          <w:szCs w:val="24"/>
        </w:rPr>
      </w:pPr>
      <w:r>
        <w:rPr>
          <w:rFonts w:hint="default" w:ascii="Times New Roman" w:hAnsi="Times New Roman"/>
          <w:b w:val="0"/>
          <w:bCs/>
          <w:sz w:val="24"/>
          <w:szCs w:val="24"/>
        </w:rPr>
        <w:t>“Certificate Verified”</w:t>
      </w:r>
    </w:p>
    <w:p w14:paraId="255128FB">
      <w:pPr>
        <w:pStyle w:val="45"/>
        <w:jc w:val="both"/>
        <w:rPr>
          <w:rFonts w:hint="default" w:ascii="Times New Roman" w:hAnsi="Times New Roman"/>
          <w:b w:val="0"/>
          <w:bCs/>
          <w:sz w:val="24"/>
          <w:szCs w:val="24"/>
        </w:rPr>
      </w:pPr>
      <w:r>
        <w:rPr>
          <w:rFonts w:hint="default" w:ascii="Times New Roman" w:hAnsi="Times New Roman"/>
          <w:b w:val="0"/>
          <w:bCs/>
          <w:sz w:val="24"/>
          <w:szCs w:val="24"/>
        </w:rPr>
        <w:t>“Certificate Not Found / Fake”</w:t>
      </w:r>
    </w:p>
    <w:p w14:paraId="57585C83">
      <w:pPr>
        <w:pStyle w:val="45"/>
        <w:jc w:val="both"/>
        <w:rPr>
          <w:rFonts w:hint="default" w:ascii="Times New Roman" w:hAnsi="Times New Roman"/>
          <w:b w:val="0"/>
          <w:bCs/>
          <w:sz w:val="24"/>
          <w:szCs w:val="24"/>
        </w:rPr>
      </w:pPr>
    </w:p>
    <w:p w14:paraId="2B4E4F5B">
      <w:pPr>
        <w:pStyle w:val="45"/>
        <w:jc w:val="both"/>
        <w:rPr>
          <w:rFonts w:hint="default" w:ascii="Times New Roman" w:hAnsi="Times New Roman"/>
          <w:b/>
          <w:bCs w:val="0"/>
          <w:sz w:val="24"/>
          <w:szCs w:val="24"/>
        </w:rPr>
      </w:pPr>
      <w:r>
        <w:rPr>
          <w:rFonts w:hint="default" w:ascii="Times New Roman" w:hAnsi="Times New Roman"/>
          <w:b/>
          <w:bCs w:val="0"/>
          <w:sz w:val="24"/>
          <w:szCs w:val="24"/>
        </w:rPr>
        <w:t>3.3.</w:t>
      </w:r>
      <w:r>
        <w:rPr>
          <w:rFonts w:hint="default" w:ascii="Times New Roman" w:hAnsi="Times New Roman"/>
          <w:b/>
          <w:bCs w:val="0"/>
          <w:sz w:val="24"/>
          <w:szCs w:val="24"/>
          <w:lang w:val="en-US"/>
        </w:rPr>
        <w:t>4</w:t>
      </w:r>
      <w:r>
        <w:rPr>
          <w:rFonts w:hint="default" w:ascii="Times New Roman" w:hAnsi="Times New Roman"/>
          <w:b/>
          <w:bCs w:val="0"/>
          <w:sz w:val="24"/>
          <w:szCs w:val="24"/>
        </w:rPr>
        <w:t xml:space="preserve"> Data Transfer Rates</w:t>
      </w:r>
    </w:p>
    <w:p w14:paraId="60937FEC">
      <w:pPr>
        <w:pStyle w:val="45"/>
        <w:jc w:val="both"/>
        <w:rPr>
          <w:rFonts w:hint="default" w:ascii="Times New Roman" w:hAnsi="Times New Roman"/>
          <w:b w:val="0"/>
          <w:bCs/>
          <w:sz w:val="24"/>
          <w:szCs w:val="24"/>
        </w:rPr>
      </w:pPr>
    </w:p>
    <w:p w14:paraId="40EAEB40">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Normal certificate verification takes only a few seconds depending on blockchain response time.</w:t>
      </w:r>
    </w:p>
    <w:p w14:paraId="44865865">
      <w:pPr>
        <w:pStyle w:val="45"/>
        <w:numPr>
          <w:ilvl w:val="0"/>
          <w:numId w:val="10"/>
        </w:numPr>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The system will automatically retry the request if a transaction fails due to network delay.</w:t>
      </w:r>
    </w:p>
    <w:p w14:paraId="604C5B5D">
      <w:pPr>
        <w:pStyle w:val="45"/>
        <w:numPr>
          <w:ilvl w:val="0"/>
          <w:numId w:val="10"/>
        </w:numPr>
        <w:ind w:left="420" w:leftChars="0" w:hanging="420" w:firstLineChars="0"/>
        <w:jc w:val="both"/>
      </w:pPr>
      <w:r>
        <w:rPr>
          <w:rFonts w:hint="default" w:ascii="Times New Roman" w:hAnsi="Times New Roman"/>
          <w:b w:val="0"/>
          <w:bCs/>
          <w:sz w:val="24"/>
          <w:szCs w:val="24"/>
        </w:rPr>
        <w:t>Upload progress bars will show real-time status while sending files.</w:t>
      </w:r>
    </w:p>
    <w:p w14:paraId="527D06F1">
      <w:pPr>
        <w:pStyle w:val="45"/>
        <w:jc w:val="both"/>
      </w:pPr>
    </w:p>
    <w:bookmarkEnd w:id="22"/>
    <w:bookmarkEnd w:id="23"/>
    <w:p w14:paraId="382D0AF9">
      <w:pPr>
        <w:pStyle w:val="45"/>
        <w:numPr>
          <w:ilvl w:val="0"/>
          <w:numId w:val="6"/>
        </w:numPr>
        <w:spacing w:after="120"/>
        <w:jc w:val="both"/>
        <w:rPr>
          <w:sz w:val="32"/>
        </w:rPr>
      </w:pPr>
      <w:bookmarkStart w:id="24" w:name="_Toc51490210"/>
      <w:r>
        <w:rPr>
          <w:sz w:val="32"/>
        </w:rPr>
        <w:t>Functional Requirements</w:t>
      </w:r>
      <w:bookmarkEnd w:id="24"/>
    </w:p>
    <w:p w14:paraId="349F3961">
      <w:pPr>
        <w:jc w:val="both"/>
        <w:rPr>
          <w:rFonts w:hint="default"/>
          <w:sz w:val="24"/>
          <w:szCs w:val="24"/>
          <w:lang w:val="en-US"/>
        </w:rPr>
      </w:pPr>
      <w:r>
        <w:rPr>
          <w:rFonts w:hint="default"/>
          <w:sz w:val="24"/>
          <w:szCs w:val="24"/>
          <w:lang w:val="en-US"/>
        </w:rPr>
        <w:t>This section describes the main functional requirements of the AI and Blockchain-Based Certificate Verification System.</w:t>
      </w:r>
    </w:p>
    <w:p w14:paraId="5FF1CDC7">
      <w:pPr>
        <w:jc w:val="both"/>
        <w:rPr>
          <w:rFonts w:hint="default"/>
          <w:sz w:val="24"/>
          <w:szCs w:val="24"/>
          <w:lang w:val="en-US"/>
        </w:rPr>
      </w:pPr>
      <w:r>
        <w:rPr>
          <w:rFonts w:hint="default"/>
          <w:sz w:val="24"/>
          <w:szCs w:val="24"/>
          <w:lang w:val="en-US"/>
        </w:rPr>
        <w:t>Each function defines a specific task or feature that the system must perform to ensure smooth and secure verification of certificates.</w:t>
      </w:r>
    </w:p>
    <w:p w14:paraId="5C688BBC">
      <w:pPr>
        <w:jc w:val="both"/>
        <w:rPr>
          <w:rFonts w:hint="default"/>
          <w:sz w:val="24"/>
          <w:szCs w:val="24"/>
          <w:lang w:val="en-US"/>
        </w:rPr>
      </w:pPr>
    </w:p>
    <w:p w14:paraId="387356B0">
      <w:pPr>
        <w:jc w:val="both"/>
        <w:rPr>
          <w:rFonts w:hint="default"/>
          <w:b/>
          <w:bCs/>
          <w:sz w:val="28"/>
          <w:szCs w:val="28"/>
          <w:lang w:val="en-US"/>
        </w:rPr>
      </w:pPr>
      <w:r>
        <w:rPr>
          <w:rFonts w:hint="default"/>
          <w:b/>
          <w:bCs/>
          <w:sz w:val="28"/>
          <w:szCs w:val="28"/>
          <w:lang w:val="en-US"/>
        </w:rPr>
        <w:t>4.1 User Management</w:t>
      </w:r>
    </w:p>
    <w:p w14:paraId="5A2B5DC3">
      <w:pPr>
        <w:jc w:val="both"/>
        <w:rPr>
          <w:rFonts w:hint="default"/>
          <w:sz w:val="24"/>
          <w:szCs w:val="24"/>
          <w:lang w:val="en-US"/>
        </w:rPr>
      </w:pPr>
    </w:p>
    <w:p w14:paraId="736C64BC">
      <w:pPr>
        <w:numPr>
          <w:ilvl w:val="0"/>
          <w:numId w:val="11"/>
        </w:numPr>
        <w:ind w:left="420" w:leftChars="0" w:hanging="420" w:firstLineChars="0"/>
        <w:jc w:val="both"/>
        <w:rPr>
          <w:rFonts w:hint="default"/>
          <w:sz w:val="24"/>
          <w:szCs w:val="24"/>
          <w:lang w:val="en-US"/>
        </w:rPr>
      </w:pPr>
      <w:r>
        <w:rPr>
          <w:rFonts w:hint="default"/>
          <w:sz w:val="24"/>
          <w:szCs w:val="24"/>
          <w:lang w:val="en-US"/>
        </w:rPr>
        <w:t>Users (institutions, verifiers, and individuals) will be able to register and log in through a secure web interface.</w:t>
      </w:r>
    </w:p>
    <w:p w14:paraId="6EE51554">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allow institutions to create verified accounts for certificate uploads.</w:t>
      </w:r>
    </w:p>
    <w:p w14:paraId="2FDAD7A0">
      <w:pPr>
        <w:numPr>
          <w:ilvl w:val="0"/>
          <w:numId w:val="11"/>
        </w:numPr>
        <w:ind w:left="420" w:leftChars="0" w:hanging="420" w:firstLineChars="0"/>
        <w:jc w:val="both"/>
        <w:rPr>
          <w:rFonts w:hint="default"/>
          <w:sz w:val="24"/>
          <w:szCs w:val="24"/>
          <w:lang w:val="en-US"/>
        </w:rPr>
      </w:pPr>
      <w:r>
        <w:rPr>
          <w:rFonts w:hint="default"/>
          <w:sz w:val="24"/>
          <w:szCs w:val="24"/>
          <w:lang w:val="en-US"/>
        </w:rPr>
        <w:t>Employers or verifiers can register to perform certificate validation checks.</w:t>
      </w:r>
    </w:p>
    <w:p w14:paraId="606149E9">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store user credentials securely using encryption and hashed passwords.</w:t>
      </w:r>
    </w:p>
    <w:p w14:paraId="42744A7A">
      <w:pPr>
        <w:numPr>
          <w:ilvl w:val="0"/>
          <w:numId w:val="11"/>
        </w:numPr>
        <w:ind w:left="420" w:leftChars="0" w:hanging="420" w:firstLineChars="0"/>
        <w:jc w:val="both"/>
        <w:rPr>
          <w:rFonts w:hint="default"/>
          <w:sz w:val="24"/>
          <w:szCs w:val="24"/>
          <w:lang w:val="en-US"/>
        </w:rPr>
      </w:pPr>
      <w:r>
        <w:rPr>
          <w:rFonts w:hint="default"/>
          <w:sz w:val="24"/>
          <w:szCs w:val="24"/>
          <w:lang w:val="en-US"/>
        </w:rPr>
        <w:t>A password recovery and reset feature will be available through email or a system-generated link.</w:t>
      </w:r>
    </w:p>
    <w:p w14:paraId="63C9288A">
      <w:pPr>
        <w:numPr>
          <w:ilvl w:val="0"/>
          <w:numId w:val="11"/>
        </w:numPr>
        <w:ind w:left="420" w:leftChars="0" w:hanging="420" w:firstLineChars="0"/>
        <w:jc w:val="both"/>
        <w:rPr>
          <w:rFonts w:hint="default"/>
          <w:sz w:val="24"/>
          <w:szCs w:val="24"/>
          <w:lang w:val="en-US"/>
        </w:rPr>
      </w:pPr>
      <w:r>
        <w:rPr>
          <w:rFonts w:hint="default"/>
          <w:sz w:val="24"/>
          <w:szCs w:val="24"/>
          <w:lang w:val="en-US"/>
        </w:rPr>
        <w:t>Each user will have a role-based dashboard according to their permissions (Institution, Verifier, or General User).</w:t>
      </w:r>
    </w:p>
    <w:p w14:paraId="5A5956DA">
      <w:pPr>
        <w:jc w:val="both"/>
        <w:rPr>
          <w:rFonts w:hint="default"/>
          <w:sz w:val="24"/>
          <w:szCs w:val="24"/>
          <w:lang w:val="en-US"/>
        </w:rPr>
      </w:pPr>
    </w:p>
    <w:p w14:paraId="4026BF68">
      <w:pPr>
        <w:jc w:val="both"/>
        <w:rPr>
          <w:rFonts w:hint="default"/>
          <w:b/>
          <w:bCs/>
          <w:sz w:val="28"/>
          <w:szCs w:val="28"/>
          <w:lang w:val="en-US"/>
        </w:rPr>
      </w:pPr>
      <w:r>
        <w:rPr>
          <w:rFonts w:hint="default"/>
          <w:b/>
          <w:bCs/>
          <w:sz w:val="28"/>
          <w:szCs w:val="28"/>
          <w:lang w:val="en-US"/>
        </w:rPr>
        <w:t>4.1 Certificate Upload and Registration (For Institutions)</w:t>
      </w:r>
    </w:p>
    <w:p w14:paraId="607D988B">
      <w:pPr>
        <w:jc w:val="both"/>
        <w:rPr>
          <w:rFonts w:hint="default"/>
          <w:sz w:val="24"/>
          <w:szCs w:val="24"/>
          <w:lang w:val="en-US"/>
        </w:rPr>
      </w:pPr>
    </w:p>
    <w:p w14:paraId="5ECD5355">
      <w:pPr>
        <w:numPr>
          <w:ilvl w:val="0"/>
          <w:numId w:val="11"/>
        </w:numPr>
        <w:ind w:left="420" w:leftChars="0" w:hanging="420" w:firstLineChars="0"/>
        <w:jc w:val="both"/>
        <w:rPr>
          <w:rFonts w:hint="default"/>
          <w:sz w:val="24"/>
          <w:szCs w:val="24"/>
          <w:lang w:val="en-US"/>
        </w:rPr>
      </w:pPr>
      <w:r>
        <w:rPr>
          <w:rFonts w:hint="default"/>
          <w:sz w:val="24"/>
          <w:szCs w:val="24"/>
          <w:lang w:val="en-US"/>
        </w:rPr>
        <w:t>Institutions will upload certificates in image or PDF format through the system’s web portal.</w:t>
      </w:r>
    </w:p>
    <w:p w14:paraId="59D7252E">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automatically extract text from the uploaded certificate using AI-based OCR (Tesseract).</w:t>
      </w:r>
    </w:p>
    <w:p w14:paraId="34B7BB33">
      <w:pPr>
        <w:numPr>
          <w:ilvl w:val="0"/>
          <w:numId w:val="11"/>
        </w:numPr>
        <w:ind w:left="420" w:leftChars="0" w:hanging="420" w:firstLineChars="0"/>
        <w:jc w:val="both"/>
        <w:rPr>
          <w:rFonts w:hint="default"/>
          <w:sz w:val="24"/>
          <w:szCs w:val="24"/>
          <w:lang w:val="en-US"/>
        </w:rPr>
      </w:pPr>
      <w:r>
        <w:rPr>
          <w:rFonts w:hint="default"/>
          <w:sz w:val="24"/>
          <w:szCs w:val="24"/>
          <w:lang w:val="en-US"/>
        </w:rPr>
        <w:t>The extracted information will include details such as student name, ID, course title, and issue date.</w:t>
      </w:r>
    </w:p>
    <w:p w14:paraId="753DEF1E">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generate a unique SHA-256 hash from the extracted data.</w:t>
      </w:r>
    </w:p>
    <w:p w14:paraId="14FE8880">
      <w:pPr>
        <w:numPr>
          <w:ilvl w:val="0"/>
          <w:numId w:val="11"/>
        </w:numPr>
        <w:ind w:left="420" w:leftChars="0" w:hanging="420" w:firstLineChars="0"/>
        <w:jc w:val="both"/>
        <w:rPr>
          <w:rFonts w:hint="default"/>
          <w:sz w:val="24"/>
          <w:szCs w:val="24"/>
          <w:lang w:val="en-US"/>
        </w:rPr>
      </w:pPr>
      <w:r>
        <w:rPr>
          <w:rFonts w:hint="default"/>
          <w:sz w:val="24"/>
          <w:szCs w:val="24"/>
          <w:lang w:val="en-US"/>
        </w:rPr>
        <w:t>This hash will be sent to the blockchain and permanently stored using a Solidity smart contract.</w:t>
      </w:r>
    </w:p>
    <w:p w14:paraId="0BE1037D">
      <w:pPr>
        <w:numPr>
          <w:ilvl w:val="0"/>
          <w:numId w:val="11"/>
        </w:numPr>
        <w:ind w:left="420" w:leftChars="0" w:hanging="420" w:firstLineChars="0"/>
        <w:jc w:val="both"/>
        <w:rPr>
          <w:rFonts w:hint="default"/>
          <w:sz w:val="24"/>
          <w:szCs w:val="24"/>
          <w:lang w:val="en-US"/>
        </w:rPr>
      </w:pPr>
      <w:r>
        <w:rPr>
          <w:rFonts w:hint="default"/>
          <w:sz w:val="24"/>
          <w:szCs w:val="24"/>
          <w:lang w:val="en-US"/>
        </w:rPr>
        <w:t>After successful storage, the institution will receive a blockchain transaction ID as proof of registration.</w:t>
      </w:r>
    </w:p>
    <w:p w14:paraId="6330A7F6">
      <w:pPr>
        <w:numPr>
          <w:ilvl w:val="0"/>
          <w:numId w:val="11"/>
        </w:numPr>
        <w:ind w:left="420" w:leftChars="0" w:hanging="420" w:firstLineChars="0"/>
        <w:jc w:val="both"/>
        <w:rPr>
          <w:rFonts w:hint="default"/>
          <w:sz w:val="24"/>
          <w:szCs w:val="24"/>
          <w:lang w:val="en-US"/>
        </w:rPr>
      </w:pPr>
      <w:r>
        <w:rPr>
          <w:rFonts w:hint="default"/>
          <w:sz w:val="24"/>
          <w:szCs w:val="24"/>
          <w:lang w:val="en-US"/>
        </w:rPr>
        <w:t>Institutions can view a list of uploaded and verified certificates on their dashboard.</w:t>
      </w:r>
    </w:p>
    <w:p w14:paraId="11E68514">
      <w:pPr>
        <w:jc w:val="both"/>
        <w:rPr>
          <w:rFonts w:hint="default"/>
          <w:sz w:val="24"/>
          <w:szCs w:val="24"/>
          <w:lang w:val="en-US"/>
        </w:rPr>
      </w:pPr>
    </w:p>
    <w:p w14:paraId="42482E51">
      <w:pPr>
        <w:jc w:val="both"/>
        <w:rPr>
          <w:rFonts w:hint="default"/>
          <w:b/>
          <w:bCs/>
          <w:sz w:val="28"/>
          <w:szCs w:val="28"/>
          <w:lang w:val="en-US"/>
        </w:rPr>
      </w:pPr>
      <w:r>
        <w:rPr>
          <w:rFonts w:hint="default"/>
          <w:b/>
          <w:bCs/>
          <w:sz w:val="28"/>
          <w:szCs w:val="28"/>
          <w:lang w:val="en-US"/>
        </w:rPr>
        <w:t>4.3 Certificate Verification (For Employers / Verifiers)</w:t>
      </w:r>
    </w:p>
    <w:p w14:paraId="2A87A658">
      <w:pPr>
        <w:jc w:val="both"/>
        <w:rPr>
          <w:rFonts w:hint="default"/>
          <w:sz w:val="24"/>
          <w:szCs w:val="24"/>
          <w:lang w:val="en-US"/>
        </w:rPr>
      </w:pPr>
    </w:p>
    <w:p w14:paraId="70BB9C17">
      <w:pPr>
        <w:numPr>
          <w:ilvl w:val="0"/>
          <w:numId w:val="11"/>
        </w:numPr>
        <w:ind w:left="420" w:leftChars="0" w:hanging="420" w:firstLineChars="0"/>
        <w:jc w:val="both"/>
        <w:rPr>
          <w:rFonts w:hint="default"/>
          <w:sz w:val="24"/>
          <w:szCs w:val="24"/>
          <w:lang w:val="en-US"/>
        </w:rPr>
      </w:pPr>
      <w:r>
        <w:rPr>
          <w:rFonts w:hint="default"/>
          <w:sz w:val="24"/>
          <w:szCs w:val="24"/>
          <w:lang w:val="en-US"/>
        </w:rPr>
        <w:t>Verifiers can upload a certificate to check its authenticity.</w:t>
      </w:r>
    </w:p>
    <w:p w14:paraId="15F32D02">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extract text and generate a hash for the uploaded certificate.</w:t>
      </w:r>
    </w:p>
    <w:p w14:paraId="04E58FB8">
      <w:pPr>
        <w:numPr>
          <w:ilvl w:val="0"/>
          <w:numId w:val="11"/>
        </w:numPr>
        <w:ind w:left="420" w:leftChars="0" w:hanging="420" w:firstLineChars="0"/>
        <w:jc w:val="both"/>
        <w:rPr>
          <w:rFonts w:hint="default"/>
          <w:sz w:val="24"/>
          <w:szCs w:val="24"/>
          <w:lang w:val="en-US"/>
        </w:rPr>
      </w:pPr>
      <w:r>
        <w:rPr>
          <w:rFonts w:hint="default"/>
          <w:sz w:val="24"/>
          <w:szCs w:val="24"/>
          <w:lang w:val="en-US"/>
        </w:rPr>
        <w:t>The new hash will be compared with existing hashes stored on the blockchain.</w:t>
      </w:r>
    </w:p>
    <w:p w14:paraId="28B66486">
      <w:pPr>
        <w:numPr>
          <w:ilvl w:val="0"/>
          <w:numId w:val="11"/>
        </w:numPr>
        <w:ind w:left="420" w:leftChars="0" w:hanging="420" w:firstLineChars="0"/>
        <w:jc w:val="both"/>
        <w:rPr>
          <w:rFonts w:hint="default"/>
          <w:sz w:val="24"/>
          <w:szCs w:val="24"/>
          <w:lang w:val="en-US"/>
        </w:rPr>
      </w:pPr>
      <w:r>
        <w:rPr>
          <w:rFonts w:hint="default"/>
          <w:sz w:val="24"/>
          <w:szCs w:val="24"/>
          <w:lang w:val="en-US"/>
        </w:rPr>
        <w:t>If the hash matches, the system will display a “Verified” result.</w:t>
      </w:r>
    </w:p>
    <w:p w14:paraId="0B9BC9C6">
      <w:pPr>
        <w:numPr>
          <w:ilvl w:val="0"/>
          <w:numId w:val="11"/>
        </w:numPr>
        <w:ind w:left="420" w:leftChars="0" w:hanging="420" w:firstLineChars="0"/>
        <w:jc w:val="both"/>
        <w:rPr>
          <w:rFonts w:hint="default"/>
          <w:sz w:val="24"/>
          <w:szCs w:val="24"/>
          <w:lang w:val="en-US"/>
        </w:rPr>
      </w:pPr>
      <w:r>
        <w:rPr>
          <w:rFonts w:hint="default"/>
          <w:sz w:val="24"/>
          <w:szCs w:val="24"/>
          <w:lang w:val="en-US"/>
        </w:rPr>
        <w:t>If no match is found, it will show “Fake or Modified Certificate.”</w:t>
      </w:r>
    </w:p>
    <w:p w14:paraId="489559A3">
      <w:pPr>
        <w:numPr>
          <w:ilvl w:val="0"/>
          <w:numId w:val="11"/>
        </w:numPr>
        <w:ind w:left="420" w:leftChars="0" w:hanging="420" w:firstLineChars="0"/>
        <w:jc w:val="both"/>
        <w:rPr>
          <w:rFonts w:hint="default"/>
          <w:sz w:val="24"/>
          <w:szCs w:val="24"/>
          <w:lang w:val="en-US"/>
        </w:rPr>
      </w:pPr>
      <w:r>
        <w:rPr>
          <w:rFonts w:hint="default"/>
          <w:sz w:val="24"/>
          <w:szCs w:val="24"/>
          <w:lang w:val="en-US"/>
        </w:rPr>
        <w:t>Verification results will include metadata like issue date, institution name, and blockchain transaction ID.</w:t>
      </w:r>
    </w:p>
    <w:p w14:paraId="50CB5F9F">
      <w:pPr>
        <w:numPr>
          <w:ilvl w:val="0"/>
          <w:numId w:val="11"/>
        </w:numPr>
        <w:ind w:left="420" w:leftChars="0" w:hanging="420" w:firstLineChars="0"/>
        <w:jc w:val="both"/>
        <w:rPr>
          <w:rFonts w:hint="default"/>
          <w:sz w:val="24"/>
          <w:szCs w:val="24"/>
          <w:lang w:val="en-US"/>
        </w:rPr>
      </w:pPr>
      <w:r>
        <w:rPr>
          <w:rFonts w:hint="default"/>
          <w:sz w:val="24"/>
          <w:szCs w:val="24"/>
          <w:lang w:val="en-US"/>
        </w:rPr>
        <w:t>OCR and AI Data Processing</w:t>
      </w:r>
    </w:p>
    <w:p w14:paraId="07F2B192">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use an AI-based OCR engine to automatically extract text from certificates.</w:t>
      </w:r>
    </w:p>
    <w:p w14:paraId="60E41FCA">
      <w:pPr>
        <w:numPr>
          <w:ilvl w:val="0"/>
          <w:numId w:val="11"/>
        </w:numPr>
        <w:ind w:left="420" w:leftChars="0" w:hanging="420" w:firstLineChars="0"/>
        <w:jc w:val="both"/>
        <w:rPr>
          <w:rFonts w:hint="default"/>
          <w:sz w:val="24"/>
          <w:szCs w:val="24"/>
          <w:lang w:val="en-US"/>
        </w:rPr>
      </w:pPr>
      <w:r>
        <w:rPr>
          <w:rFonts w:hint="default"/>
          <w:sz w:val="24"/>
          <w:szCs w:val="24"/>
          <w:lang w:val="en-US"/>
        </w:rPr>
        <w:t>OCR will detect and convert printed text into digital data.</w:t>
      </w:r>
    </w:p>
    <w:p w14:paraId="2A23179B">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clean and format extracted data before generating a hash.</w:t>
      </w:r>
    </w:p>
    <w:p w14:paraId="5C04DF4D">
      <w:pPr>
        <w:numPr>
          <w:ilvl w:val="0"/>
          <w:numId w:val="11"/>
        </w:numPr>
        <w:ind w:left="420" w:leftChars="0" w:hanging="420" w:firstLineChars="0"/>
        <w:jc w:val="both"/>
        <w:rPr>
          <w:rFonts w:hint="default"/>
          <w:sz w:val="24"/>
          <w:szCs w:val="24"/>
          <w:lang w:val="en-US"/>
        </w:rPr>
      </w:pPr>
      <w:r>
        <w:rPr>
          <w:rFonts w:hint="default"/>
          <w:sz w:val="24"/>
          <w:szCs w:val="24"/>
          <w:lang w:val="en-US"/>
        </w:rPr>
        <w:t>The AI component will validate text consistency (for example, checking if names and dates are properly recognized).</w:t>
      </w:r>
    </w:p>
    <w:p w14:paraId="0A8C3A43">
      <w:pPr>
        <w:numPr>
          <w:ilvl w:val="0"/>
          <w:numId w:val="11"/>
        </w:numPr>
        <w:ind w:left="420" w:leftChars="0" w:hanging="420" w:firstLineChars="0"/>
        <w:jc w:val="both"/>
        <w:rPr>
          <w:rFonts w:hint="default"/>
          <w:sz w:val="24"/>
          <w:szCs w:val="24"/>
          <w:lang w:val="en-US"/>
        </w:rPr>
      </w:pPr>
      <w:r>
        <w:rPr>
          <w:rFonts w:hint="default"/>
          <w:sz w:val="24"/>
          <w:szCs w:val="24"/>
          <w:lang w:val="en-US"/>
        </w:rPr>
        <w:t>The OCR engine will support English text; future versions may include Urdu support.</w:t>
      </w:r>
    </w:p>
    <w:p w14:paraId="6CAF3361">
      <w:pPr>
        <w:jc w:val="both"/>
        <w:rPr>
          <w:rFonts w:hint="default"/>
          <w:sz w:val="24"/>
          <w:szCs w:val="24"/>
          <w:lang w:val="en-US"/>
        </w:rPr>
      </w:pPr>
    </w:p>
    <w:p w14:paraId="1BADAEC9">
      <w:pPr>
        <w:jc w:val="both"/>
        <w:rPr>
          <w:rFonts w:hint="default"/>
          <w:b/>
          <w:bCs/>
          <w:sz w:val="28"/>
          <w:szCs w:val="28"/>
          <w:lang w:val="en-US"/>
        </w:rPr>
      </w:pPr>
      <w:r>
        <w:rPr>
          <w:rFonts w:hint="default"/>
          <w:b/>
          <w:bCs/>
          <w:sz w:val="28"/>
          <w:szCs w:val="28"/>
          <w:lang w:val="en-US"/>
        </w:rPr>
        <w:t>4.4 Blockchain Integration</w:t>
      </w:r>
    </w:p>
    <w:p w14:paraId="54A4C7E1">
      <w:pPr>
        <w:jc w:val="both"/>
        <w:rPr>
          <w:rFonts w:hint="default"/>
          <w:sz w:val="24"/>
          <w:szCs w:val="24"/>
          <w:lang w:val="en-US"/>
        </w:rPr>
      </w:pPr>
    </w:p>
    <w:p w14:paraId="4C0291D8">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connect to the Ethereum test network (Goerli or Sepolia) [5].</w:t>
      </w:r>
    </w:p>
    <w:p w14:paraId="60A840FB">
      <w:pPr>
        <w:numPr>
          <w:ilvl w:val="0"/>
          <w:numId w:val="11"/>
        </w:numPr>
        <w:ind w:left="420" w:leftChars="0" w:hanging="420" w:firstLineChars="0"/>
        <w:jc w:val="both"/>
        <w:rPr>
          <w:rFonts w:hint="default"/>
          <w:sz w:val="24"/>
          <w:szCs w:val="24"/>
          <w:lang w:val="en-US"/>
        </w:rPr>
      </w:pPr>
      <w:r>
        <w:rPr>
          <w:rFonts w:hint="default"/>
          <w:sz w:val="24"/>
          <w:szCs w:val="24"/>
          <w:lang w:val="en-US"/>
        </w:rPr>
        <w:t>It will use Solidity smart contracts to store and verify certificate hashes.</w:t>
      </w:r>
    </w:p>
    <w:p w14:paraId="59A69F81">
      <w:pPr>
        <w:numPr>
          <w:ilvl w:val="0"/>
          <w:numId w:val="11"/>
        </w:numPr>
        <w:ind w:left="420" w:leftChars="0" w:hanging="420" w:firstLineChars="0"/>
        <w:jc w:val="both"/>
        <w:rPr>
          <w:rFonts w:hint="default"/>
          <w:sz w:val="24"/>
          <w:szCs w:val="24"/>
          <w:lang w:val="en-US"/>
        </w:rPr>
      </w:pPr>
      <w:r>
        <w:rPr>
          <w:rFonts w:hint="default"/>
          <w:sz w:val="24"/>
          <w:szCs w:val="24"/>
          <w:lang w:val="en-US"/>
        </w:rPr>
        <w:t>Smart contracts will handle the certificate registration and verification logic automatically.</w:t>
      </w:r>
    </w:p>
    <w:p w14:paraId="167BAF44">
      <w:pPr>
        <w:numPr>
          <w:ilvl w:val="0"/>
          <w:numId w:val="11"/>
        </w:numPr>
        <w:ind w:left="420" w:leftChars="0" w:hanging="420" w:firstLineChars="0"/>
        <w:jc w:val="both"/>
        <w:rPr>
          <w:rFonts w:hint="default"/>
          <w:sz w:val="24"/>
          <w:szCs w:val="24"/>
          <w:lang w:val="en-US"/>
        </w:rPr>
      </w:pPr>
      <w:r>
        <w:rPr>
          <w:rFonts w:hint="default"/>
          <w:sz w:val="24"/>
          <w:szCs w:val="24"/>
          <w:lang w:val="en-US"/>
        </w:rPr>
        <w:t>Each transaction will have a unique Transaction ID (TxID) visible to users for transparency.</w:t>
      </w:r>
    </w:p>
    <w:p w14:paraId="15467E32">
      <w:pPr>
        <w:numPr>
          <w:ilvl w:val="0"/>
          <w:numId w:val="11"/>
        </w:numPr>
        <w:ind w:left="420" w:leftChars="0" w:hanging="420" w:firstLineChars="0"/>
        <w:jc w:val="both"/>
        <w:rPr>
          <w:rFonts w:hint="default"/>
          <w:sz w:val="24"/>
          <w:szCs w:val="24"/>
          <w:lang w:val="en-US"/>
        </w:rPr>
      </w:pPr>
      <w:r>
        <w:rPr>
          <w:rFonts w:hint="default"/>
          <w:sz w:val="24"/>
          <w:szCs w:val="24"/>
          <w:lang w:val="en-US"/>
        </w:rPr>
        <w:t>The blockchain will ensure that once a certificate record is added, it cannot be modified or deleted.</w:t>
      </w:r>
    </w:p>
    <w:p w14:paraId="1B118712">
      <w:pPr>
        <w:numPr>
          <w:ilvl w:val="0"/>
          <w:numId w:val="11"/>
        </w:numPr>
        <w:ind w:left="420" w:leftChars="0" w:hanging="420" w:firstLineChars="0"/>
        <w:jc w:val="both"/>
        <w:rPr>
          <w:rFonts w:hint="default"/>
          <w:sz w:val="24"/>
          <w:szCs w:val="24"/>
          <w:lang w:val="en-US"/>
        </w:rPr>
      </w:pPr>
      <w:r>
        <w:rPr>
          <w:rFonts w:hint="default"/>
          <w:sz w:val="24"/>
          <w:szCs w:val="24"/>
          <w:lang w:val="en-US"/>
        </w:rPr>
        <w:t>Institutions can re-upload corrected certificates if necessary; this will create a new blockchain record with a different hash.</w:t>
      </w:r>
    </w:p>
    <w:p w14:paraId="555A7F5A">
      <w:pPr>
        <w:numPr>
          <w:ilvl w:val="0"/>
          <w:numId w:val="11"/>
        </w:numPr>
        <w:ind w:left="420" w:leftChars="0" w:hanging="420" w:firstLineChars="0"/>
        <w:jc w:val="both"/>
        <w:rPr>
          <w:rFonts w:hint="default"/>
          <w:sz w:val="24"/>
          <w:szCs w:val="24"/>
          <w:lang w:val="en-US"/>
        </w:rPr>
      </w:pPr>
      <w:r>
        <w:rPr>
          <w:rFonts w:hint="default"/>
          <w:sz w:val="24"/>
          <w:szCs w:val="24"/>
          <w:lang w:val="en-US"/>
        </w:rPr>
        <w:t>Verification Result Display</w:t>
      </w:r>
    </w:p>
    <w:p w14:paraId="21C5A696">
      <w:pPr>
        <w:numPr>
          <w:ilvl w:val="0"/>
          <w:numId w:val="11"/>
        </w:numPr>
        <w:ind w:left="420" w:leftChars="0" w:hanging="420" w:firstLineChars="0"/>
        <w:jc w:val="both"/>
        <w:rPr>
          <w:rFonts w:hint="default"/>
          <w:sz w:val="24"/>
          <w:szCs w:val="24"/>
          <w:lang w:val="en-US"/>
        </w:rPr>
      </w:pPr>
      <w:r>
        <w:rPr>
          <w:rFonts w:hint="default"/>
          <w:sz w:val="24"/>
          <w:szCs w:val="24"/>
          <w:lang w:val="en-US"/>
        </w:rPr>
        <w:t>After verification, the system will display results in a clear and user-friendly format.</w:t>
      </w:r>
    </w:p>
    <w:p w14:paraId="7712FE8B">
      <w:pPr>
        <w:numPr>
          <w:ilvl w:val="0"/>
          <w:numId w:val="11"/>
        </w:numPr>
        <w:ind w:left="420" w:leftChars="0" w:hanging="420" w:firstLineChars="0"/>
        <w:jc w:val="both"/>
        <w:rPr>
          <w:rFonts w:hint="default"/>
          <w:sz w:val="24"/>
          <w:szCs w:val="24"/>
          <w:lang w:val="en-US"/>
        </w:rPr>
      </w:pPr>
      <w:r>
        <w:rPr>
          <w:rFonts w:hint="default"/>
          <w:sz w:val="24"/>
          <w:szCs w:val="24"/>
          <w:lang w:val="en-US"/>
        </w:rPr>
        <w:t>Verified certificates will show a green status bar with “Certificate Verified.”</w:t>
      </w:r>
    </w:p>
    <w:p w14:paraId="7CAAD2F2">
      <w:pPr>
        <w:numPr>
          <w:ilvl w:val="0"/>
          <w:numId w:val="11"/>
        </w:numPr>
        <w:ind w:left="420" w:leftChars="0" w:hanging="420" w:firstLineChars="0"/>
        <w:jc w:val="both"/>
        <w:rPr>
          <w:rFonts w:hint="default"/>
          <w:sz w:val="24"/>
          <w:szCs w:val="24"/>
          <w:lang w:val="en-US"/>
        </w:rPr>
      </w:pPr>
      <w:r>
        <w:rPr>
          <w:rFonts w:hint="default"/>
          <w:sz w:val="24"/>
          <w:szCs w:val="24"/>
          <w:lang w:val="en-US"/>
        </w:rPr>
        <w:t>Fake or altered certificates will show a red warning with “Certificate Not Found.”</w:t>
      </w:r>
    </w:p>
    <w:p w14:paraId="50292495">
      <w:pPr>
        <w:numPr>
          <w:ilvl w:val="0"/>
          <w:numId w:val="11"/>
        </w:numPr>
        <w:ind w:left="420" w:leftChars="0" w:hanging="420" w:firstLineChars="0"/>
        <w:jc w:val="both"/>
        <w:rPr>
          <w:rFonts w:hint="default"/>
          <w:sz w:val="24"/>
          <w:szCs w:val="24"/>
          <w:lang w:val="en-US"/>
        </w:rPr>
      </w:pPr>
      <w:r>
        <w:rPr>
          <w:rFonts w:hint="default"/>
          <w:sz w:val="24"/>
          <w:szCs w:val="24"/>
          <w:lang w:val="en-US"/>
        </w:rPr>
        <w:t>Users will be able to download a verification report as a PDF summary if needed.</w:t>
      </w:r>
    </w:p>
    <w:p w14:paraId="4D32A224">
      <w:pPr>
        <w:jc w:val="both"/>
        <w:rPr>
          <w:rFonts w:hint="default"/>
          <w:sz w:val="24"/>
          <w:szCs w:val="24"/>
          <w:lang w:val="en-US"/>
        </w:rPr>
      </w:pPr>
    </w:p>
    <w:p w14:paraId="2A6E71D6">
      <w:pPr>
        <w:jc w:val="both"/>
        <w:rPr>
          <w:rFonts w:hint="default"/>
          <w:b/>
          <w:bCs/>
          <w:sz w:val="28"/>
          <w:szCs w:val="28"/>
          <w:lang w:val="en-US"/>
        </w:rPr>
      </w:pPr>
      <w:r>
        <w:rPr>
          <w:rFonts w:hint="default"/>
          <w:b/>
          <w:bCs/>
          <w:sz w:val="28"/>
          <w:szCs w:val="28"/>
          <w:lang w:val="en-US"/>
        </w:rPr>
        <w:t>4.4 Admin and Monitoring Features</w:t>
      </w:r>
    </w:p>
    <w:p w14:paraId="3B5264E4">
      <w:pPr>
        <w:jc w:val="both"/>
        <w:rPr>
          <w:rFonts w:hint="default"/>
          <w:sz w:val="24"/>
          <w:szCs w:val="24"/>
          <w:lang w:val="en-US"/>
        </w:rPr>
      </w:pPr>
    </w:p>
    <w:p w14:paraId="73C7A36E">
      <w:pPr>
        <w:numPr>
          <w:ilvl w:val="0"/>
          <w:numId w:val="11"/>
        </w:numPr>
        <w:ind w:left="420" w:leftChars="0" w:hanging="420" w:firstLineChars="0"/>
        <w:jc w:val="both"/>
        <w:rPr>
          <w:rFonts w:hint="default"/>
          <w:sz w:val="24"/>
          <w:szCs w:val="24"/>
          <w:lang w:val="en-US"/>
        </w:rPr>
      </w:pPr>
      <w:r>
        <w:rPr>
          <w:rFonts w:hint="default"/>
          <w:sz w:val="24"/>
          <w:szCs w:val="24"/>
          <w:lang w:val="en-US"/>
        </w:rPr>
        <w:t>The admin panel will allow the project manager or system administrator to monitor uploaded and verified certificates.</w:t>
      </w:r>
    </w:p>
    <w:p w14:paraId="5B697A08">
      <w:pPr>
        <w:numPr>
          <w:ilvl w:val="0"/>
          <w:numId w:val="11"/>
        </w:numPr>
        <w:ind w:left="420" w:leftChars="0" w:hanging="420" w:firstLineChars="0"/>
        <w:jc w:val="both"/>
        <w:rPr>
          <w:rFonts w:hint="default"/>
          <w:sz w:val="24"/>
          <w:szCs w:val="24"/>
          <w:lang w:val="en-US"/>
        </w:rPr>
      </w:pPr>
      <w:r>
        <w:rPr>
          <w:rFonts w:hint="default"/>
          <w:sz w:val="24"/>
          <w:szCs w:val="24"/>
          <w:lang w:val="en-US"/>
        </w:rPr>
        <w:t>The admin can approve or block institution accounts if misuse is detected.</w:t>
      </w:r>
    </w:p>
    <w:p w14:paraId="6B8DFA69">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generate analytics such as number of certificates verified, failed verifications, and upload activity.</w:t>
      </w:r>
    </w:p>
    <w:p w14:paraId="68542432">
      <w:pPr>
        <w:numPr>
          <w:ilvl w:val="0"/>
          <w:numId w:val="11"/>
        </w:numPr>
        <w:ind w:left="420" w:leftChars="0" w:hanging="420" w:firstLineChars="0"/>
        <w:jc w:val="both"/>
        <w:rPr>
          <w:rFonts w:hint="default"/>
          <w:sz w:val="24"/>
          <w:szCs w:val="24"/>
          <w:lang w:val="en-US"/>
        </w:rPr>
      </w:pPr>
      <w:r>
        <w:rPr>
          <w:rFonts w:hint="default"/>
          <w:sz w:val="24"/>
          <w:szCs w:val="24"/>
          <w:lang w:val="en-US"/>
        </w:rPr>
        <w:t>Logs of all transactions will be maintained for transparency and security auditing.</w:t>
      </w:r>
    </w:p>
    <w:p w14:paraId="4F4D476C">
      <w:pPr>
        <w:numPr>
          <w:ilvl w:val="0"/>
          <w:numId w:val="11"/>
        </w:numPr>
        <w:ind w:left="420" w:leftChars="0" w:hanging="420" w:firstLineChars="0"/>
        <w:jc w:val="both"/>
        <w:rPr>
          <w:rFonts w:hint="default"/>
          <w:sz w:val="24"/>
          <w:szCs w:val="24"/>
          <w:lang w:val="en-US"/>
        </w:rPr>
      </w:pPr>
      <w:r>
        <w:rPr>
          <w:rFonts w:hint="default"/>
          <w:sz w:val="24"/>
          <w:szCs w:val="24"/>
          <w:lang w:val="en-US"/>
        </w:rPr>
        <w:t>Error Handling and Notifications</w:t>
      </w:r>
    </w:p>
    <w:p w14:paraId="5C074603">
      <w:pPr>
        <w:numPr>
          <w:ilvl w:val="0"/>
          <w:numId w:val="11"/>
        </w:numPr>
        <w:ind w:left="420" w:leftChars="0" w:hanging="420" w:firstLineChars="0"/>
        <w:jc w:val="both"/>
        <w:rPr>
          <w:rFonts w:hint="default"/>
          <w:sz w:val="24"/>
          <w:szCs w:val="24"/>
          <w:lang w:val="en-US"/>
        </w:rPr>
      </w:pPr>
      <w:r>
        <w:rPr>
          <w:rFonts w:hint="default"/>
          <w:sz w:val="24"/>
          <w:szCs w:val="24"/>
          <w:lang w:val="en-US"/>
        </w:rPr>
        <w:t>If OCR fails to read the certificate, the system will notify the user to upload a clearer image.</w:t>
      </w:r>
    </w:p>
    <w:p w14:paraId="79F15EFD">
      <w:pPr>
        <w:numPr>
          <w:ilvl w:val="0"/>
          <w:numId w:val="11"/>
        </w:numPr>
        <w:ind w:left="420" w:leftChars="0" w:hanging="420" w:firstLineChars="0"/>
        <w:jc w:val="both"/>
        <w:rPr>
          <w:rFonts w:hint="default"/>
          <w:sz w:val="24"/>
          <w:szCs w:val="24"/>
          <w:lang w:val="en-US"/>
        </w:rPr>
      </w:pPr>
      <w:r>
        <w:rPr>
          <w:rFonts w:hint="default"/>
          <w:sz w:val="24"/>
          <w:szCs w:val="24"/>
          <w:lang w:val="en-US"/>
        </w:rPr>
        <w:t>If blockchain connectivity is interrupted, the system will retry the transaction automatically.</w:t>
      </w:r>
    </w:p>
    <w:p w14:paraId="756DB247">
      <w:pPr>
        <w:numPr>
          <w:ilvl w:val="0"/>
          <w:numId w:val="11"/>
        </w:numPr>
        <w:ind w:left="420" w:leftChars="0" w:hanging="420" w:firstLineChars="0"/>
        <w:jc w:val="both"/>
        <w:rPr>
          <w:rFonts w:hint="default"/>
          <w:sz w:val="24"/>
          <w:szCs w:val="24"/>
          <w:lang w:val="en-US"/>
        </w:rPr>
      </w:pPr>
      <w:r>
        <w:rPr>
          <w:rFonts w:hint="default"/>
          <w:sz w:val="24"/>
          <w:szCs w:val="24"/>
          <w:lang w:val="en-US"/>
        </w:rPr>
        <w:t>Users will receive real-time error messages such as “Invalid File Type” or “Upload Failed.”</w:t>
      </w:r>
    </w:p>
    <w:p w14:paraId="7260612F">
      <w:pPr>
        <w:numPr>
          <w:ilvl w:val="0"/>
          <w:numId w:val="11"/>
        </w:numPr>
        <w:ind w:left="420" w:leftChars="0" w:hanging="420" w:firstLineChars="0"/>
        <w:jc w:val="both"/>
        <w:rPr>
          <w:rFonts w:hint="default"/>
          <w:sz w:val="24"/>
          <w:szCs w:val="24"/>
          <w:lang w:val="en-US"/>
        </w:rPr>
      </w:pPr>
      <w:r>
        <w:rPr>
          <w:rFonts w:hint="default"/>
          <w:sz w:val="24"/>
          <w:szCs w:val="24"/>
          <w:lang w:val="en-US"/>
        </w:rPr>
        <w:t>All system messages will be displayed in simple, easy-to-understand English.</w:t>
      </w:r>
    </w:p>
    <w:p w14:paraId="5DE9B75C">
      <w:pPr>
        <w:jc w:val="both"/>
        <w:rPr>
          <w:rFonts w:hint="default"/>
          <w:sz w:val="24"/>
          <w:szCs w:val="24"/>
          <w:lang w:val="en-US"/>
        </w:rPr>
      </w:pPr>
    </w:p>
    <w:p w14:paraId="4C4E58B4">
      <w:pPr>
        <w:jc w:val="both"/>
        <w:rPr>
          <w:rFonts w:hint="default"/>
          <w:b/>
          <w:bCs/>
          <w:sz w:val="28"/>
          <w:szCs w:val="28"/>
          <w:lang w:val="en-US"/>
        </w:rPr>
      </w:pPr>
      <w:r>
        <w:rPr>
          <w:rFonts w:hint="default"/>
          <w:b/>
          <w:bCs/>
          <w:sz w:val="28"/>
          <w:szCs w:val="28"/>
          <w:lang w:val="en-US"/>
        </w:rPr>
        <w:t>4.5 Data Storage and Privacy</w:t>
      </w:r>
    </w:p>
    <w:p w14:paraId="638FAA21">
      <w:pPr>
        <w:jc w:val="both"/>
        <w:rPr>
          <w:rFonts w:hint="default"/>
          <w:sz w:val="24"/>
          <w:szCs w:val="24"/>
          <w:lang w:val="en-US"/>
        </w:rPr>
      </w:pPr>
    </w:p>
    <w:p w14:paraId="178AF93D">
      <w:pPr>
        <w:numPr>
          <w:ilvl w:val="0"/>
          <w:numId w:val="11"/>
        </w:numPr>
        <w:ind w:left="420" w:leftChars="0" w:hanging="420" w:firstLineChars="0"/>
        <w:jc w:val="both"/>
        <w:rPr>
          <w:rFonts w:hint="default"/>
          <w:sz w:val="24"/>
          <w:szCs w:val="24"/>
          <w:lang w:val="en-US"/>
        </w:rPr>
      </w:pPr>
      <w:r>
        <w:rPr>
          <w:rFonts w:hint="default"/>
          <w:sz w:val="24"/>
          <w:szCs w:val="24"/>
          <w:lang w:val="en-US"/>
        </w:rPr>
        <w:t>The blockchain will only store hashed certificate data, not personal or sensitive information.</w:t>
      </w:r>
    </w:p>
    <w:p w14:paraId="4DB2C07D">
      <w:pPr>
        <w:numPr>
          <w:ilvl w:val="0"/>
          <w:numId w:val="11"/>
        </w:numPr>
        <w:ind w:left="420" w:leftChars="0" w:hanging="420" w:firstLineChars="0"/>
        <w:jc w:val="both"/>
        <w:rPr>
          <w:rFonts w:hint="default"/>
          <w:sz w:val="24"/>
          <w:szCs w:val="24"/>
          <w:lang w:val="en-US"/>
        </w:rPr>
      </w:pPr>
      <w:r>
        <w:rPr>
          <w:rFonts w:hint="default"/>
          <w:sz w:val="24"/>
          <w:szCs w:val="24"/>
          <w:lang w:val="en-US"/>
        </w:rPr>
        <w:t>The backend database will store basic information such as user accounts and verification logs.</w:t>
      </w:r>
    </w:p>
    <w:p w14:paraId="050632E2">
      <w:pPr>
        <w:numPr>
          <w:ilvl w:val="0"/>
          <w:numId w:val="11"/>
        </w:numPr>
        <w:ind w:left="420" w:leftChars="0" w:hanging="420" w:firstLineChars="0"/>
        <w:jc w:val="both"/>
        <w:rPr>
          <w:rFonts w:hint="default"/>
          <w:sz w:val="24"/>
          <w:szCs w:val="24"/>
          <w:lang w:val="en-US"/>
        </w:rPr>
      </w:pPr>
      <w:r>
        <w:rPr>
          <w:rFonts w:hint="default"/>
          <w:sz w:val="24"/>
          <w:szCs w:val="24"/>
          <w:lang w:val="en-US"/>
        </w:rPr>
        <w:t>Uploaded certificates will be temporarily stored on the server and deleted after hashing.</w:t>
      </w:r>
    </w:p>
    <w:p w14:paraId="518F9053">
      <w:pPr>
        <w:numPr>
          <w:ilvl w:val="0"/>
          <w:numId w:val="11"/>
        </w:numPr>
        <w:ind w:left="420" w:leftChars="0" w:hanging="420" w:firstLineChars="0"/>
        <w:jc w:val="both"/>
        <w:rPr>
          <w:rFonts w:hint="default"/>
          <w:sz w:val="24"/>
          <w:szCs w:val="24"/>
          <w:lang w:val="en-US"/>
        </w:rPr>
      </w:pPr>
      <w:r>
        <w:rPr>
          <w:rFonts w:hint="default"/>
          <w:sz w:val="24"/>
          <w:szCs w:val="24"/>
          <w:lang w:val="en-US"/>
        </w:rPr>
        <w:t>No editable information will be stored on blockchain; all data will be immutable once recorded.</w:t>
      </w:r>
    </w:p>
    <w:p w14:paraId="5DABB5A6">
      <w:pPr>
        <w:numPr>
          <w:ilvl w:val="0"/>
          <w:numId w:val="11"/>
        </w:numPr>
        <w:ind w:left="420" w:leftChars="0" w:hanging="420" w:firstLineChars="0"/>
        <w:jc w:val="both"/>
        <w:rPr>
          <w:rFonts w:hint="default"/>
          <w:sz w:val="24"/>
          <w:szCs w:val="24"/>
          <w:lang w:val="en-US"/>
        </w:rPr>
      </w:pPr>
      <w:r>
        <w:rPr>
          <w:rFonts w:hint="default"/>
          <w:sz w:val="24"/>
          <w:szCs w:val="24"/>
          <w:lang w:val="en-US"/>
        </w:rPr>
        <w:t>All connections between frontend, backend, and blockchain will use secure encryption (HTTPS + SSL/TLS).</w:t>
      </w:r>
    </w:p>
    <w:p w14:paraId="63475940">
      <w:pPr>
        <w:jc w:val="both"/>
        <w:rPr>
          <w:rFonts w:hint="default"/>
          <w:sz w:val="24"/>
          <w:szCs w:val="24"/>
          <w:lang w:val="en-US"/>
        </w:rPr>
      </w:pPr>
    </w:p>
    <w:p w14:paraId="26EF27C9">
      <w:pPr>
        <w:jc w:val="both"/>
        <w:rPr>
          <w:rFonts w:hint="default"/>
          <w:b/>
          <w:bCs/>
          <w:sz w:val="28"/>
          <w:szCs w:val="28"/>
          <w:lang w:val="en-US"/>
        </w:rPr>
      </w:pPr>
      <w:r>
        <w:rPr>
          <w:rFonts w:hint="default"/>
          <w:b/>
          <w:bCs/>
          <w:sz w:val="28"/>
          <w:szCs w:val="28"/>
          <w:lang w:val="en-US"/>
        </w:rPr>
        <w:t>4.6 Multi-Platform Accessibility</w:t>
      </w:r>
    </w:p>
    <w:p w14:paraId="1120FE55">
      <w:pPr>
        <w:jc w:val="both"/>
        <w:rPr>
          <w:rFonts w:hint="default"/>
          <w:sz w:val="24"/>
          <w:szCs w:val="24"/>
          <w:lang w:val="en-US"/>
        </w:rPr>
      </w:pPr>
    </w:p>
    <w:p w14:paraId="47D2A458">
      <w:pPr>
        <w:numPr>
          <w:ilvl w:val="0"/>
          <w:numId w:val="11"/>
        </w:numPr>
        <w:ind w:left="420" w:leftChars="0" w:hanging="420" w:firstLineChars="0"/>
        <w:jc w:val="both"/>
        <w:rPr>
          <w:rFonts w:hint="default"/>
          <w:sz w:val="24"/>
          <w:szCs w:val="24"/>
          <w:lang w:val="en-US"/>
        </w:rPr>
      </w:pPr>
      <w:r>
        <w:rPr>
          <w:rFonts w:hint="default"/>
          <w:sz w:val="24"/>
          <w:szCs w:val="24"/>
          <w:lang w:val="en-US"/>
        </w:rPr>
        <w:t>The system will work on all operating systems including Windows, Linux, and macOS.</w:t>
      </w:r>
    </w:p>
    <w:p w14:paraId="442947D0">
      <w:pPr>
        <w:numPr>
          <w:ilvl w:val="0"/>
          <w:numId w:val="11"/>
        </w:numPr>
        <w:ind w:left="420" w:leftChars="0" w:hanging="420" w:firstLineChars="0"/>
        <w:jc w:val="both"/>
        <w:rPr>
          <w:rFonts w:hint="default"/>
          <w:sz w:val="24"/>
          <w:szCs w:val="24"/>
          <w:lang w:val="en-US"/>
        </w:rPr>
      </w:pPr>
      <w:r>
        <w:rPr>
          <w:rFonts w:hint="default"/>
          <w:sz w:val="24"/>
          <w:szCs w:val="24"/>
          <w:lang w:val="en-US"/>
        </w:rPr>
        <w:t>It will run entirely in web browsers without needing any installation.</w:t>
      </w:r>
    </w:p>
    <w:p w14:paraId="39D3AAFA">
      <w:pPr>
        <w:numPr>
          <w:ilvl w:val="0"/>
          <w:numId w:val="11"/>
        </w:numPr>
        <w:ind w:left="420" w:leftChars="0" w:hanging="420" w:firstLineChars="0"/>
        <w:jc w:val="both"/>
        <w:rPr>
          <w:rFonts w:hint="default"/>
          <w:sz w:val="24"/>
          <w:szCs w:val="24"/>
          <w:lang w:val="en-US"/>
        </w:rPr>
      </w:pPr>
      <w:r>
        <w:rPr>
          <w:rFonts w:hint="default"/>
          <w:sz w:val="24"/>
          <w:szCs w:val="24"/>
          <w:lang w:val="en-US"/>
        </w:rPr>
        <w:t>The frontend design will be responsive for both desktop and mobile browsers.</w:t>
      </w:r>
    </w:p>
    <w:p w14:paraId="1A1765A0">
      <w:pPr>
        <w:numPr>
          <w:ilvl w:val="0"/>
          <w:numId w:val="11"/>
        </w:numPr>
        <w:ind w:left="420" w:leftChars="0" w:hanging="420" w:firstLineChars="0"/>
        <w:jc w:val="both"/>
        <w:rPr>
          <w:rFonts w:hint="default"/>
          <w:sz w:val="20"/>
          <w:lang w:val="en-US"/>
        </w:rPr>
      </w:pPr>
      <w:r>
        <w:rPr>
          <w:rFonts w:hint="default"/>
          <w:sz w:val="24"/>
          <w:szCs w:val="24"/>
          <w:lang w:val="en-US"/>
        </w:rPr>
        <w:t>Users only need internet access; all AI and blockchain processing happens on the server side.</w:t>
      </w:r>
    </w:p>
    <w:p w14:paraId="7DB60D8F">
      <w:pPr>
        <w:jc w:val="both"/>
        <w:rPr>
          <w:rFonts w:hint="default"/>
          <w:sz w:val="20"/>
          <w:lang w:val="en-US"/>
        </w:rPr>
      </w:pPr>
    </w:p>
    <w:p w14:paraId="510267AB">
      <w:pPr>
        <w:pStyle w:val="45"/>
        <w:numPr>
          <w:ilvl w:val="0"/>
          <w:numId w:val="6"/>
        </w:numPr>
        <w:spacing w:after="120"/>
        <w:jc w:val="both"/>
        <w:rPr>
          <w:sz w:val="32"/>
        </w:rPr>
      </w:pPr>
      <w:bookmarkStart w:id="25" w:name="_Toc51490211"/>
      <w:r>
        <w:rPr>
          <w:sz w:val="32"/>
        </w:rPr>
        <w:t>Non-functional Requirements</w:t>
      </w:r>
      <w:bookmarkEnd w:id="25"/>
    </w:p>
    <w:p w14:paraId="42B2D03C">
      <w:pPr>
        <w:pStyle w:val="45"/>
        <w:jc w:val="both"/>
        <w:rPr>
          <w:rFonts w:hint="default" w:ascii="Times New Roman" w:hAnsi="Times New Roman"/>
          <w:b w:val="0"/>
          <w:bCs/>
          <w:sz w:val="24"/>
          <w:szCs w:val="24"/>
          <w:lang w:val="en-US"/>
        </w:rPr>
      </w:pPr>
      <w:bookmarkStart w:id="26" w:name="_Toc512155540"/>
      <w:r>
        <w:rPr>
          <w:rFonts w:hint="default" w:ascii="Times New Roman" w:hAnsi="Times New Roman"/>
          <w:b w:val="0"/>
          <w:bCs/>
          <w:sz w:val="24"/>
          <w:szCs w:val="24"/>
          <w:lang w:val="en-US"/>
        </w:rPr>
        <w:t>This section defines the performance, reliability, security, usability, and compatibility standards that the system must meet. These requirements ensure that the AI and Blockchain-Based Certificate Verification System runs efficiently, safely, and consistently under different conditions.</w:t>
      </w:r>
    </w:p>
    <w:p w14:paraId="1830813C">
      <w:pPr>
        <w:pStyle w:val="45"/>
        <w:jc w:val="both"/>
        <w:rPr>
          <w:rFonts w:hint="default" w:ascii="Times New Roman" w:hAnsi="Times New Roman"/>
          <w:b w:val="0"/>
          <w:bCs/>
          <w:sz w:val="24"/>
          <w:szCs w:val="24"/>
          <w:lang w:val="en-US"/>
        </w:rPr>
      </w:pPr>
    </w:p>
    <w:p w14:paraId="5692D1F9">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5.1 System Performance</w:t>
      </w:r>
    </w:p>
    <w:p w14:paraId="6F60C5AA">
      <w:pPr>
        <w:pStyle w:val="45"/>
        <w:jc w:val="both"/>
        <w:rPr>
          <w:rFonts w:hint="default" w:ascii="Times New Roman" w:hAnsi="Times New Roman"/>
          <w:b w:val="0"/>
          <w:bCs/>
          <w:sz w:val="24"/>
          <w:szCs w:val="24"/>
          <w:lang w:val="en-US"/>
        </w:rPr>
      </w:pPr>
    </w:p>
    <w:p w14:paraId="033D4DAD">
      <w:pPr>
        <w:pStyle w:val="45"/>
        <w:numPr>
          <w:ilvl w:val="0"/>
          <w:numId w:val="12"/>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system should complete certificate verification within seconds of upload.</w:t>
      </w:r>
    </w:p>
    <w:p w14:paraId="7A62E478">
      <w:pPr>
        <w:pStyle w:val="45"/>
        <w:numPr>
          <w:ilvl w:val="0"/>
          <w:numId w:val="12"/>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OCR and hashing will be optimized to run quickly and smoothly.</w:t>
      </w:r>
    </w:p>
    <w:p w14:paraId="4DD9727B">
      <w:pPr>
        <w:pStyle w:val="45"/>
        <w:numPr>
          <w:ilvl w:val="0"/>
          <w:numId w:val="12"/>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Blockchain confirmation time may vary, but the user will see a live progress bar.</w:t>
      </w:r>
    </w:p>
    <w:p w14:paraId="721EFA32">
      <w:pPr>
        <w:pStyle w:val="45"/>
        <w:numPr>
          <w:ilvl w:val="0"/>
          <w:numId w:val="12"/>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Web pages should load in less than five seconds on a normal connection.</w:t>
      </w:r>
    </w:p>
    <w:p w14:paraId="1EC6EACC">
      <w:pPr>
        <w:pStyle w:val="45"/>
        <w:numPr>
          <w:ilvl w:val="0"/>
          <w:numId w:val="12"/>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backend should handle multiple requests at once without crashing or losing data.</w:t>
      </w:r>
    </w:p>
    <w:p w14:paraId="69063B1A">
      <w:pPr>
        <w:pStyle w:val="45"/>
        <w:jc w:val="both"/>
        <w:rPr>
          <w:rFonts w:hint="default" w:ascii="Times New Roman" w:hAnsi="Times New Roman"/>
          <w:b w:val="0"/>
          <w:bCs/>
          <w:sz w:val="24"/>
          <w:szCs w:val="24"/>
          <w:lang w:val="en-US"/>
        </w:rPr>
      </w:pPr>
    </w:p>
    <w:p w14:paraId="70308C43">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5.2 Reliability and Stability</w:t>
      </w:r>
    </w:p>
    <w:p w14:paraId="2F6EF58B">
      <w:pPr>
        <w:pStyle w:val="45"/>
        <w:jc w:val="both"/>
        <w:rPr>
          <w:rFonts w:hint="default" w:ascii="Times New Roman" w:hAnsi="Times New Roman"/>
          <w:b w:val="0"/>
          <w:bCs/>
          <w:sz w:val="24"/>
          <w:szCs w:val="24"/>
          <w:lang w:val="en-US"/>
        </w:rPr>
      </w:pPr>
    </w:p>
    <w:p w14:paraId="358E0106">
      <w:pPr>
        <w:pStyle w:val="45"/>
        <w:numPr>
          <w:ilvl w:val="0"/>
          <w:numId w:val="1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system should be up and running at least 95% of the time.</w:t>
      </w:r>
    </w:p>
    <w:p w14:paraId="718FBCDF">
      <w:pPr>
        <w:pStyle w:val="45"/>
        <w:numPr>
          <w:ilvl w:val="0"/>
          <w:numId w:val="1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Daily backups will be scheduled to protect user and verification data.</w:t>
      </w:r>
    </w:p>
    <w:p w14:paraId="11296471">
      <w:pPr>
        <w:pStyle w:val="45"/>
        <w:numPr>
          <w:ilvl w:val="0"/>
          <w:numId w:val="1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 case of service interruption, the system will automatically retry operations.</w:t>
      </w:r>
    </w:p>
    <w:p w14:paraId="39D18654">
      <w:pPr>
        <w:pStyle w:val="45"/>
        <w:numPr>
          <w:ilvl w:val="0"/>
          <w:numId w:val="13"/>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It will be tested for stable performance with multiple users at once.</w:t>
      </w:r>
    </w:p>
    <w:p w14:paraId="62B1BE4B">
      <w:pPr>
        <w:pStyle w:val="45"/>
        <w:jc w:val="both"/>
        <w:rPr>
          <w:rFonts w:hint="default" w:ascii="Times New Roman" w:hAnsi="Times New Roman"/>
          <w:b w:val="0"/>
          <w:bCs/>
          <w:sz w:val="24"/>
          <w:szCs w:val="24"/>
          <w:lang w:val="en-US"/>
        </w:rPr>
      </w:pPr>
    </w:p>
    <w:p w14:paraId="4A2E6422">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5.3 Data Safety</w:t>
      </w:r>
    </w:p>
    <w:p w14:paraId="5ECE5265">
      <w:pPr>
        <w:pStyle w:val="45"/>
        <w:jc w:val="both"/>
        <w:rPr>
          <w:rFonts w:hint="default" w:ascii="Times New Roman" w:hAnsi="Times New Roman"/>
          <w:b w:val="0"/>
          <w:bCs/>
          <w:sz w:val="24"/>
          <w:szCs w:val="24"/>
          <w:lang w:val="en-US"/>
        </w:rPr>
      </w:pPr>
    </w:p>
    <w:p w14:paraId="3D520C59">
      <w:pPr>
        <w:pStyle w:val="45"/>
        <w:numPr>
          <w:ilvl w:val="0"/>
          <w:numId w:val="14"/>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Uploaded certificates will be deleted automatically after verification.</w:t>
      </w:r>
    </w:p>
    <w:p w14:paraId="4DD78B86">
      <w:pPr>
        <w:pStyle w:val="45"/>
        <w:numPr>
          <w:ilvl w:val="0"/>
          <w:numId w:val="14"/>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Dangerous file formats won’t be accepted.</w:t>
      </w:r>
    </w:p>
    <w:p w14:paraId="1B852CE5">
      <w:pPr>
        <w:pStyle w:val="45"/>
        <w:numPr>
          <w:ilvl w:val="0"/>
          <w:numId w:val="14"/>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All uploaded data will be scanned for viruses or tampering.</w:t>
      </w:r>
    </w:p>
    <w:p w14:paraId="59722ED2">
      <w:pPr>
        <w:pStyle w:val="45"/>
        <w:numPr>
          <w:ilvl w:val="0"/>
          <w:numId w:val="14"/>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Only administrators can access sensitive functions.</w:t>
      </w:r>
    </w:p>
    <w:p w14:paraId="7A738D8F">
      <w:pPr>
        <w:pStyle w:val="45"/>
        <w:numPr>
          <w:ilvl w:val="0"/>
          <w:numId w:val="14"/>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Blockchain entries can’t be changed or corrupted once confirmed.</w:t>
      </w:r>
    </w:p>
    <w:p w14:paraId="6E340A01">
      <w:pPr>
        <w:pStyle w:val="45"/>
        <w:jc w:val="both"/>
        <w:rPr>
          <w:rFonts w:hint="default" w:ascii="Times New Roman" w:hAnsi="Times New Roman"/>
          <w:b w:val="0"/>
          <w:bCs/>
          <w:sz w:val="24"/>
          <w:szCs w:val="24"/>
          <w:lang w:val="en-US"/>
        </w:rPr>
      </w:pPr>
    </w:p>
    <w:p w14:paraId="47666E93">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5.4 Security and Privacy</w:t>
      </w:r>
    </w:p>
    <w:p w14:paraId="18428AAE">
      <w:pPr>
        <w:pStyle w:val="45"/>
        <w:jc w:val="both"/>
        <w:rPr>
          <w:rFonts w:hint="default" w:ascii="Times New Roman" w:hAnsi="Times New Roman"/>
          <w:b w:val="0"/>
          <w:bCs/>
          <w:sz w:val="24"/>
          <w:szCs w:val="24"/>
          <w:lang w:val="en-US"/>
        </w:rPr>
      </w:pPr>
    </w:p>
    <w:p w14:paraId="5038AC5B">
      <w:pPr>
        <w:pStyle w:val="45"/>
        <w:numPr>
          <w:ilvl w:val="0"/>
          <w:numId w:val="15"/>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All communication will use secure HTTPS connections with SSL/TLS encryption.</w:t>
      </w:r>
    </w:p>
    <w:p w14:paraId="31A93F28">
      <w:pPr>
        <w:pStyle w:val="45"/>
        <w:numPr>
          <w:ilvl w:val="0"/>
          <w:numId w:val="15"/>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User passwords will be hashed with SHA-256 and never stored as plain text.</w:t>
      </w:r>
    </w:p>
    <w:p w14:paraId="26870B49">
      <w:pPr>
        <w:pStyle w:val="45"/>
        <w:numPr>
          <w:ilvl w:val="0"/>
          <w:numId w:val="15"/>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JSON Web Tokens (JWT) will handle secure logins and sessions.</w:t>
      </w:r>
    </w:p>
    <w:p w14:paraId="7BC67338">
      <w:pPr>
        <w:pStyle w:val="45"/>
        <w:numPr>
          <w:ilvl w:val="0"/>
          <w:numId w:val="15"/>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Only verified institutions will have permission to upload certificates.</w:t>
      </w:r>
    </w:p>
    <w:p w14:paraId="17FC9BFD">
      <w:pPr>
        <w:pStyle w:val="45"/>
        <w:numPr>
          <w:ilvl w:val="0"/>
          <w:numId w:val="15"/>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No personal data will be written to the blockchain—only hash values.</w:t>
      </w:r>
    </w:p>
    <w:p w14:paraId="3C7ED6CA">
      <w:pPr>
        <w:pStyle w:val="45"/>
        <w:numPr>
          <w:ilvl w:val="0"/>
          <w:numId w:val="15"/>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Input fields will be validated to block common web attacks like SQL injection or XSS.</w:t>
      </w:r>
    </w:p>
    <w:p w14:paraId="3CF4B6AA">
      <w:pPr>
        <w:pStyle w:val="45"/>
        <w:jc w:val="both"/>
        <w:rPr>
          <w:rFonts w:hint="default" w:ascii="Times New Roman" w:hAnsi="Times New Roman"/>
          <w:b w:val="0"/>
          <w:bCs/>
          <w:sz w:val="24"/>
          <w:szCs w:val="24"/>
          <w:lang w:val="en-US"/>
        </w:rPr>
      </w:pPr>
    </w:p>
    <w:p w14:paraId="2BADBF51">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5.5 User Experience</w:t>
      </w:r>
    </w:p>
    <w:p w14:paraId="2CBE09F2">
      <w:pPr>
        <w:pStyle w:val="45"/>
        <w:jc w:val="both"/>
        <w:rPr>
          <w:rFonts w:hint="default" w:ascii="Times New Roman" w:hAnsi="Times New Roman"/>
          <w:b w:val="0"/>
          <w:bCs/>
          <w:sz w:val="24"/>
          <w:szCs w:val="24"/>
          <w:lang w:val="en-US"/>
        </w:rPr>
      </w:pPr>
    </w:p>
    <w:p w14:paraId="2414FA05">
      <w:pPr>
        <w:pStyle w:val="45"/>
        <w:numPr>
          <w:ilvl w:val="0"/>
          <w:numId w:val="16"/>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interface will be clean and easy to follow for non-technical users.</w:t>
      </w:r>
    </w:p>
    <w:p w14:paraId="2AA28653">
      <w:pPr>
        <w:pStyle w:val="45"/>
        <w:numPr>
          <w:ilvl w:val="0"/>
          <w:numId w:val="16"/>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verification process will include simple on-screen steps and progress updates.</w:t>
      </w:r>
    </w:p>
    <w:p w14:paraId="6B24891E">
      <w:pPr>
        <w:pStyle w:val="45"/>
        <w:numPr>
          <w:ilvl w:val="0"/>
          <w:numId w:val="16"/>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All notifications and error messages will be written in plain, clear language.</w:t>
      </w:r>
    </w:p>
    <w:p w14:paraId="3897A509">
      <w:pPr>
        <w:pStyle w:val="45"/>
        <w:numPr>
          <w:ilvl w:val="0"/>
          <w:numId w:val="16"/>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design will work in both dark and light mode for better readability.</w:t>
      </w:r>
    </w:p>
    <w:p w14:paraId="2A3C6646">
      <w:pPr>
        <w:pStyle w:val="45"/>
        <w:jc w:val="both"/>
        <w:rPr>
          <w:rFonts w:hint="default" w:ascii="Times New Roman" w:hAnsi="Times New Roman"/>
          <w:b w:val="0"/>
          <w:bCs/>
          <w:sz w:val="24"/>
          <w:szCs w:val="24"/>
          <w:lang w:val="en-US"/>
        </w:rPr>
      </w:pPr>
    </w:p>
    <w:p w14:paraId="4D700461">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5.6 Expansion Capability</w:t>
      </w:r>
    </w:p>
    <w:p w14:paraId="3D78E011">
      <w:pPr>
        <w:pStyle w:val="45"/>
        <w:jc w:val="both"/>
        <w:rPr>
          <w:rFonts w:hint="default" w:ascii="Times New Roman" w:hAnsi="Times New Roman"/>
          <w:b w:val="0"/>
          <w:bCs/>
          <w:sz w:val="24"/>
          <w:szCs w:val="24"/>
          <w:lang w:val="en-US"/>
        </w:rPr>
      </w:pPr>
    </w:p>
    <w:p w14:paraId="5BB9A4B9">
      <w:pPr>
        <w:pStyle w:val="45"/>
        <w:numPr>
          <w:ilvl w:val="0"/>
          <w:numId w:val="17"/>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system will be modular so that AI, OCR, or blockchain parts can be updated separately.</w:t>
      </w:r>
    </w:p>
    <w:p w14:paraId="7FCCA5EC">
      <w:pPr>
        <w:pStyle w:val="45"/>
        <w:numPr>
          <w:ilvl w:val="0"/>
          <w:numId w:val="17"/>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As more institutions join, the backend can scale by adding more server resources.</w:t>
      </w:r>
    </w:p>
    <w:p w14:paraId="05FD8178">
      <w:pPr>
        <w:pStyle w:val="45"/>
        <w:numPr>
          <w:ilvl w:val="0"/>
          <w:numId w:val="17"/>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Database caching and indexing will improve performance with large datasets.</w:t>
      </w:r>
    </w:p>
    <w:p w14:paraId="5A57FD06">
      <w:pPr>
        <w:pStyle w:val="45"/>
        <w:numPr>
          <w:ilvl w:val="0"/>
          <w:numId w:val="17"/>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Future upgrades can move from test blockchain networks to Ethereum mainnet without major redesign.</w:t>
      </w:r>
    </w:p>
    <w:p w14:paraId="01674E34">
      <w:pPr>
        <w:pStyle w:val="45"/>
        <w:jc w:val="both"/>
        <w:rPr>
          <w:rFonts w:hint="default" w:ascii="Times New Roman" w:hAnsi="Times New Roman"/>
          <w:b w:val="0"/>
          <w:bCs/>
          <w:sz w:val="24"/>
          <w:szCs w:val="24"/>
          <w:lang w:val="en-US"/>
        </w:rPr>
      </w:pPr>
    </w:p>
    <w:p w14:paraId="592AA0AE">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5.7 Accuracy and Validation</w:t>
      </w:r>
    </w:p>
    <w:p w14:paraId="493D0F36">
      <w:pPr>
        <w:pStyle w:val="45"/>
        <w:jc w:val="both"/>
        <w:rPr>
          <w:rFonts w:hint="default" w:ascii="Times New Roman" w:hAnsi="Times New Roman"/>
          <w:b w:val="0"/>
          <w:bCs/>
          <w:sz w:val="24"/>
          <w:szCs w:val="24"/>
          <w:lang w:val="en-US"/>
        </w:rPr>
      </w:pPr>
    </w:p>
    <w:p w14:paraId="558B6B0B">
      <w:pPr>
        <w:pStyle w:val="45"/>
        <w:numPr>
          <w:ilvl w:val="0"/>
          <w:numId w:val="18"/>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OCR results will target at least 90% accuracy for English text.</w:t>
      </w:r>
    </w:p>
    <w:p w14:paraId="65C0B597">
      <w:pPr>
        <w:pStyle w:val="45"/>
        <w:numPr>
          <w:ilvl w:val="0"/>
          <w:numId w:val="18"/>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AI will recheck extracted information before generating hashes.</w:t>
      </w:r>
    </w:p>
    <w:p w14:paraId="4A5A70AA">
      <w:pPr>
        <w:pStyle w:val="45"/>
        <w:numPr>
          <w:ilvl w:val="0"/>
          <w:numId w:val="18"/>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All main details (name, ID, and course) must match before verification is marked as “authentic.”</w:t>
      </w:r>
    </w:p>
    <w:p w14:paraId="67321368">
      <w:pPr>
        <w:pStyle w:val="45"/>
        <w:jc w:val="both"/>
        <w:rPr>
          <w:rFonts w:hint="default" w:ascii="Times New Roman" w:hAnsi="Times New Roman"/>
          <w:b w:val="0"/>
          <w:bCs/>
          <w:sz w:val="24"/>
          <w:szCs w:val="24"/>
          <w:lang w:val="en-US"/>
        </w:rPr>
      </w:pPr>
    </w:p>
    <w:p w14:paraId="1FC4EAF3">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5.8 Legal and Ethical Compliance</w:t>
      </w:r>
    </w:p>
    <w:p w14:paraId="771BE49F">
      <w:pPr>
        <w:pStyle w:val="45"/>
        <w:jc w:val="both"/>
        <w:rPr>
          <w:rFonts w:hint="default" w:ascii="Times New Roman" w:hAnsi="Times New Roman"/>
          <w:b w:val="0"/>
          <w:bCs/>
          <w:sz w:val="24"/>
          <w:szCs w:val="24"/>
          <w:lang w:val="en-US"/>
        </w:rPr>
      </w:pPr>
    </w:p>
    <w:p w14:paraId="47691983">
      <w:pPr>
        <w:pStyle w:val="45"/>
        <w:numPr>
          <w:ilvl w:val="0"/>
          <w:numId w:val="19"/>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system will follow Pakistani data protection and privacy standards.</w:t>
      </w:r>
    </w:p>
    <w:p w14:paraId="5C571C2D">
      <w:pPr>
        <w:pStyle w:val="45"/>
        <w:numPr>
          <w:ilvl w:val="0"/>
          <w:numId w:val="19"/>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Institutions must be verified before uploading official records.</w:t>
      </w:r>
    </w:p>
    <w:p w14:paraId="01BA3E61">
      <w:pPr>
        <w:pStyle w:val="45"/>
        <w:numPr>
          <w:ilvl w:val="0"/>
          <w:numId w:val="19"/>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Smart contracts will follow Ethereum’s security guidelines.</w:t>
      </w:r>
    </w:p>
    <w:p w14:paraId="6D65A387">
      <w:pPr>
        <w:pStyle w:val="45"/>
        <w:numPr>
          <w:ilvl w:val="0"/>
          <w:numId w:val="19"/>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The system will include a disclaimer noting that results depend on genuine data from institutions.</w:t>
      </w:r>
    </w:p>
    <w:p w14:paraId="03CDF55D">
      <w:pPr>
        <w:pStyle w:val="45"/>
        <w:jc w:val="both"/>
        <w:rPr>
          <w:rFonts w:hint="default" w:ascii="Times New Roman" w:hAnsi="Times New Roman"/>
          <w:b w:val="0"/>
          <w:bCs/>
          <w:sz w:val="24"/>
          <w:szCs w:val="24"/>
          <w:lang w:val="en-US"/>
        </w:rPr>
      </w:pPr>
    </w:p>
    <w:p w14:paraId="2D174E5B">
      <w:pPr>
        <w:pStyle w:val="45"/>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5.9 Platform Compatibility</w:t>
      </w:r>
    </w:p>
    <w:p w14:paraId="080CF71A">
      <w:pPr>
        <w:pStyle w:val="45"/>
        <w:jc w:val="both"/>
        <w:rPr>
          <w:rFonts w:hint="default" w:ascii="Times New Roman" w:hAnsi="Times New Roman"/>
          <w:b w:val="0"/>
          <w:bCs/>
          <w:sz w:val="24"/>
          <w:szCs w:val="24"/>
          <w:lang w:val="en-US"/>
        </w:rPr>
      </w:pPr>
    </w:p>
    <w:p w14:paraId="222CE2CC">
      <w:pPr>
        <w:pStyle w:val="45"/>
        <w:numPr>
          <w:ilvl w:val="0"/>
          <w:numId w:val="20"/>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Compatible with all major browsers (Chrome, Firefox, Safari, Edge).</w:t>
      </w:r>
    </w:p>
    <w:p w14:paraId="14D124A5">
      <w:pPr>
        <w:pStyle w:val="45"/>
        <w:numPr>
          <w:ilvl w:val="0"/>
          <w:numId w:val="20"/>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Works across Windows, macOS, and Linux operating systems.</w:t>
      </w:r>
    </w:p>
    <w:p w14:paraId="31A1B1CF">
      <w:pPr>
        <w:pStyle w:val="45"/>
        <w:numPr>
          <w:ilvl w:val="0"/>
          <w:numId w:val="20"/>
        </w:numPr>
        <w:ind w:left="420" w:leftChars="0" w:hanging="4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Mobile-friendly design for Android and iOS browsers.</w:t>
      </w:r>
    </w:p>
    <w:p w14:paraId="073D21FE">
      <w:pPr>
        <w:pStyle w:val="45"/>
        <w:jc w:val="both"/>
        <w:rPr>
          <w:rFonts w:hint="default"/>
          <w:lang w:val="en-US"/>
        </w:rPr>
      </w:pPr>
    </w:p>
    <w:p w14:paraId="174FCD1A">
      <w:pPr>
        <w:pStyle w:val="45"/>
        <w:numPr>
          <w:ilvl w:val="0"/>
          <w:numId w:val="6"/>
        </w:numPr>
        <w:spacing w:after="120"/>
        <w:ind w:left="389" w:hanging="389"/>
        <w:jc w:val="both"/>
        <w:rPr>
          <w:rFonts w:cs="Arial"/>
          <w:sz w:val="24"/>
        </w:rPr>
      </w:pPr>
      <w:bookmarkStart w:id="27" w:name="_Toc51490219"/>
      <w:r>
        <w:rPr>
          <w:sz w:val="32"/>
        </w:rPr>
        <w:t>Assumptions and Dependencies</w:t>
      </w:r>
      <w:bookmarkEnd w:id="27"/>
    </w:p>
    <w:bookmarkEnd w:id="26"/>
    <w:p w14:paraId="7FC3EA62">
      <w:pPr>
        <w:jc w:val="both"/>
        <w:rPr>
          <w:rFonts w:hint="default"/>
          <w:lang w:val="en-US"/>
        </w:rPr>
      </w:pPr>
      <w:r>
        <w:rPr>
          <w:rFonts w:hint="default"/>
          <w:lang w:val="en-US"/>
        </w:rPr>
        <w:t>This section lists the assumptions made during development and the external dependencies that the project relies on for proper functioning.</w:t>
      </w:r>
    </w:p>
    <w:p w14:paraId="28C3683B">
      <w:pPr>
        <w:jc w:val="both"/>
        <w:rPr>
          <w:rFonts w:hint="default"/>
          <w:lang w:val="en-US"/>
        </w:rPr>
      </w:pPr>
    </w:p>
    <w:p w14:paraId="2D1CE372">
      <w:pPr>
        <w:jc w:val="both"/>
        <w:rPr>
          <w:rFonts w:hint="default"/>
          <w:b/>
          <w:bCs/>
          <w:sz w:val="28"/>
          <w:szCs w:val="28"/>
          <w:lang w:val="en-US"/>
        </w:rPr>
      </w:pPr>
      <w:r>
        <w:rPr>
          <w:rFonts w:hint="default"/>
          <w:b/>
          <w:bCs/>
          <w:sz w:val="28"/>
          <w:szCs w:val="28"/>
          <w:lang w:val="en-US"/>
        </w:rPr>
        <w:t>6.1 Assumptions</w:t>
      </w:r>
    </w:p>
    <w:p w14:paraId="136AEDAF">
      <w:pPr>
        <w:jc w:val="both"/>
        <w:rPr>
          <w:rFonts w:hint="default"/>
          <w:lang w:val="en-US"/>
        </w:rPr>
      </w:pPr>
    </w:p>
    <w:p w14:paraId="459A903C">
      <w:pPr>
        <w:jc w:val="both"/>
        <w:rPr>
          <w:rFonts w:hint="default"/>
          <w:b/>
          <w:bCs/>
          <w:lang w:val="en-US"/>
        </w:rPr>
      </w:pPr>
      <w:r>
        <w:rPr>
          <w:rFonts w:hint="default"/>
          <w:b/>
          <w:bCs/>
          <w:lang w:val="en-US"/>
        </w:rPr>
        <w:t>Internet Connectivity:</w:t>
      </w:r>
    </w:p>
    <w:p w14:paraId="5C075D1A">
      <w:pPr>
        <w:jc w:val="both"/>
        <w:rPr>
          <w:rFonts w:hint="default"/>
          <w:lang w:val="en-US"/>
        </w:rPr>
      </w:pPr>
      <w:r>
        <w:rPr>
          <w:rFonts w:hint="default"/>
          <w:lang w:val="en-US"/>
        </w:rPr>
        <w:t>Users have access to a stable internet connection since blockchain verification and certificate uploads require an online network.</w:t>
      </w:r>
    </w:p>
    <w:p w14:paraId="69B96C64">
      <w:pPr>
        <w:jc w:val="both"/>
        <w:rPr>
          <w:rFonts w:hint="default"/>
          <w:lang w:val="en-US"/>
        </w:rPr>
      </w:pPr>
    </w:p>
    <w:p w14:paraId="7765E614">
      <w:pPr>
        <w:jc w:val="both"/>
        <w:rPr>
          <w:rFonts w:hint="default"/>
          <w:b/>
          <w:bCs/>
          <w:lang w:val="en-US"/>
        </w:rPr>
      </w:pPr>
      <w:r>
        <w:rPr>
          <w:rFonts w:hint="default"/>
          <w:b/>
          <w:bCs/>
          <w:lang w:val="en-US"/>
        </w:rPr>
        <w:t>User Device Availability:</w:t>
      </w:r>
    </w:p>
    <w:p w14:paraId="745217EF">
      <w:pPr>
        <w:jc w:val="both"/>
        <w:rPr>
          <w:rFonts w:hint="default"/>
          <w:lang w:val="en-US"/>
        </w:rPr>
      </w:pPr>
      <w:r>
        <w:rPr>
          <w:rFonts w:hint="default"/>
          <w:lang w:val="en-US"/>
        </w:rPr>
        <w:t>Users and organizations will use modern devices with up-to-date browsers that support HTTPS and blockchain-based web apps.</w:t>
      </w:r>
    </w:p>
    <w:p w14:paraId="0729F0D9">
      <w:pPr>
        <w:jc w:val="both"/>
        <w:rPr>
          <w:rFonts w:hint="default"/>
          <w:lang w:val="en-US"/>
        </w:rPr>
      </w:pPr>
    </w:p>
    <w:p w14:paraId="3D01FAAE">
      <w:pPr>
        <w:jc w:val="both"/>
        <w:rPr>
          <w:rFonts w:hint="default"/>
          <w:b/>
          <w:bCs/>
          <w:lang w:val="en-US"/>
        </w:rPr>
      </w:pPr>
      <w:r>
        <w:rPr>
          <w:rFonts w:hint="default"/>
          <w:b/>
          <w:bCs/>
          <w:lang w:val="en-US"/>
        </w:rPr>
        <w:t>Institution Participation:</w:t>
      </w:r>
    </w:p>
    <w:p w14:paraId="5397FF64">
      <w:pPr>
        <w:jc w:val="both"/>
        <w:rPr>
          <w:rFonts w:hint="default"/>
          <w:b/>
          <w:bCs/>
          <w:lang w:val="en-US"/>
        </w:rPr>
      </w:pPr>
    </w:p>
    <w:p w14:paraId="5BDA20B1">
      <w:pPr>
        <w:jc w:val="both"/>
        <w:rPr>
          <w:rFonts w:hint="default"/>
          <w:lang w:val="en-US"/>
        </w:rPr>
      </w:pPr>
      <w:r>
        <w:rPr>
          <w:rFonts w:hint="default"/>
          <w:lang w:val="en-US"/>
        </w:rPr>
        <w:t>Only verified educational institutions or organizations will register and issue certificates through the system.</w:t>
      </w:r>
    </w:p>
    <w:p w14:paraId="404D4E11">
      <w:pPr>
        <w:jc w:val="both"/>
        <w:rPr>
          <w:rFonts w:hint="default"/>
          <w:lang w:val="en-US"/>
        </w:rPr>
      </w:pPr>
    </w:p>
    <w:p w14:paraId="6CE6C9E9">
      <w:pPr>
        <w:jc w:val="both"/>
        <w:rPr>
          <w:rFonts w:hint="default"/>
          <w:b/>
          <w:bCs/>
          <w:lang w:val="en-US"/>
        </w:rPr>
      </w:pPr>
      <w:r>
        <w:rPr>
          <w:rFonts w:hint="default"/>
          <w:b/>
          <w:bCs/>
          <w:lang w:val="en-US"/>
        </w:rPr>
        <w:t>User Knowledge:</w:t>
      </w:r>
    </w:p>
    <w:p w14:paraId="2EFEA9C2">
      <w:pPr>
        <w:jc w:val="both"/>
        <w:rPr>
          <w:rFonts w:hint="default"/>
          <w:b/>
          <w:bCs/>
          <w:lang w:val="en-US"/>
        </w:rPr>
      </w:pPr>
    </w:p>
    <w:p w14:paraId="59BC31E2">
      <w:pPr>
        <w:jc w:val="both"/>
        <w:rPr>
          <w:rFonts w:hint="default"/>
          <w:lang w:val="en-US"/>
        </w:rPr>
      </w:pPr>
      <w:r>
        <w:rPr>
          <w:rFonts w:hint="default"/>
          <w:lang w:val="en-US"/>
        </w:rPr>
        <w:t>Users are expected to understand how to upload files and use simple web applications.</w:t>
      </w:r>
    </w:p>
    <w:p w14:paraId="41E9B57C">
      <w:pPr>
        <w:jc w:val="both"/>
        <w:rPr>
          <w:rFonts w:hint="default"/>
          <w:lang w:val="en-US"/>
        </w:rPr>
      </w:pPr>
    </w:p>
    <w:p w14:paraId="61BEA7B8">
      <w:pPr>
        <w:jc w:val="both"/>
        <w:rPr>
          <w:rFonts w:hint="default"/>
          <w:b/>
          <w:bCs/>
          <w:lang w:val="en-US"/>
        </w:rPr>
      </w:pPr>
      <w:r>
        <w:rPr>
          <w:rFonts w:hint="default"/>
          <w:b/>
          <w:bCs/>
          <w:lang w:val="en-US"/>
        </w:rPr>
        <w:t>AI Model Accuracy:</w:t>
      </w:r>
    </w:p>
    <w:p w14:paraId="3038E5C4">
      <w:pPr>
        <w:jc w:val="both"/>
        <w:rPr>
          <w:rFonts w:hint="default"/>
          <w:b/>
          <w:bCs/>
          <w:lang w:val="en-US"/>
        </w:rPr>
      </w:pPr>
    </w:p>
    <w:p w14:paraId="4737FA1C">
      <w:pPr>
        <w:jc w:val="both"/>
        <w:rPr>
          <w:rFonts w:hint="default"/>
          <w:lang w:val="en-US"/>
        </w:rPr>
      </w:pPr>
      <w:r>
        <w:rPr>
          <w:rFonts w:hint="default"/>
          <w:lang w:val="en-US"/>
        </w:rPr>
        <w:t>The AI-powered OCR and data extraction models will be accurate enough to read and interpret text from scanned certificates.</w:t>
      </w:r>
    </w:p>
    <w:p w14:paraId="7C0656E2">
      <w:pPr>
        <w:jc w:val="both"/>
        <w:rPr>
          <w:rFonts w:hint="default"/>
          <w:lang w:val="en-US"/>
        </w:rPr>
      </w:pPr>
    </w:p>
    <w:p w14:paraId="71BE24B5">
      <w:pPr>
        <w:jc w:val="both"/>
        <w:rPr>
          <w:rFonts w:hint="default"/>
          <w:b/>
          <w:bCs/>
          <w:lang w:val="en-US"/>
        </w:rPr>
      </w:pPr>
      <w:r>
        <w:rPr>
          <w:rFonts w:hint="default"/>
          <w:b/>
          <w:bCs/>
          <w:lang w:val="en-US"/>
        </w:rPr>
        <w:t>Blockchain Access:</w:t>
      </w:r>
    </w:p>
    <w:p w14:paraId="37FA0E43">
      <w:pPr>
        <w:jc w:val="both"/>
        <w:rPr>
          <w:rFonts w:hint="default"/>
          <w:b/>
          <w:bCs/>
          <w:lang w:val="en-US"/>
        </w:rPr>
      </w:pPr>
    </w:p>
    <w:p w14:paraId="6E66AA55">
      <w:pPr>
        <w:jc w:val="both"/>
        <w:rPr>
          <w:rFonts w:hint="default"/>
          <w:lang w:val="en-US"/>
        </w:rPr>
      </w:pPr>
      <w:r>
        <w:rPr>
          <w:rFonts w:hint="default"/>
          <w:lang w:val="en-US"/>
        </w:rPr>
        <w:t>The Ethereum test network or blockchain node will remain accessible during operation and testing.</w:t>
      </w:r>
    </w:p>
    <w:p w14:paraId="09B5BEAD">
      <w:pPr>
        <w:jc w:val="both"/>
        <w:rPr>
          <w:rFonts w:hint="default"/>
          <w:lang w:val="en-US"/>
        </w:rPr>
      </w:pPr>
    </w:p>
    <w:p w14:paraId="753AD76B">
      <w:pPr>
        <w:jc w:val="both"/>
        <w:rPr>
          <w:rFonts w:hint="default"/>
          <w:b/>
          <w:bCs/>
          <w:lang w:val="en-US"/>
        </w:rPr>
      </w:pPr>
      <w:r>
        <w:rPr>
          <w:rFonts w:hint="default"/>
          <w:b/>
          <w:bCs/>
          <w:lang w:val="en-US"/>
        </w:rPr>
        <w:t>Legal Compliance:</w:t>
      </w:r>
    </w:p>
    <w:p w14:paraId="19563104">
      <w:pPr>
        <w:jc w:val="both"/>
        <w:rPr>
          <w:rFonts w:hint="default"/>
          <w:b/>
          <w:bCs/>
          <w:lang w:val="en-US"/>
        </w:rPr>
      </w:pPr>
    </w:p>
    <w:p w14:paraId="795E48A4">
      <w:pPr>
        <w:jc w:val="both"/>
        <w:rPr>
          <w:rFonts w:hint="default"/>
          <w:lang w:val="en-US"/>
        </w:rPr>
      </w:pPr>
      <w:r>
        <w:rPr>
          <w:rFonts w:hint="default"/>
          <w:lang w:val="en-US"/>
        </w:rPr>
        <w:t>Institutions will provide legitimate data and comply with national privacy and educational data laws.</w:t>
      </w:r>
    </w:p>
    <w:p w14:paraId="54975B68">
      <w:pPr>
        <w:jc w:val="both"/>
        <w:rPr>
          <w:rFonts w:hint="default"/>
          <w:lang w:val="en-US"/>
        </w:rPr>
      </w:pPr>
    </w:p>
    <w:p w14:paraId="7A0D60AD">
      <w:pPr>
        <w:jc w:val="both"/>
        <w:rPr>
          <w:rFonts w:hint="default"/>
          <w:b/>
          <w:bCs/>
          <w:sz w:val="28"/>
          <w:szCs w:val="28"/>
          <w:lang w:val="en-US"/>
        </w:rPr>
      </w:pPr>
      <w:r>
        <w:rPr>
          <w:rFonts w:hint="default"/>
          <w:b/>
          <w:bCs/>
          <w:sz w:val="28"/>
          <w:szCs w:val="28"/>
          <w:lang w:val="en-US"/>
        </w:rPr>
        <w:t>6.2 Dependencies</w:t>
      </w:r>
    </w:p>
    <w:p w14:paraId="58B4B1CB">
      <w:pPr>
        <w:jc w:val="both"/>
        <w:rPr>
          <w:rFonts w:hint="default"/>
          <w:lang w:val="en-US"/>
        </w:rPr>
      </w:pPr>
    </w:p>
    <w:p w14:paraId="75A0CFCF">
      <w:pPr>
        <w:jc w:val="both"/>
        <w:rPr>
          <w:rFonts w:hint="default"/>
          <w:b/>
          <w:bCs/>
          <w:lang w:val="en-US"/>
        </w:rPr>
      </w:pPr>
      <w:r>
        <w:rPr>
          <w:rFonts w:hint="default"/>
          <w:b/>
          <w:bCs/>
          <w:lang w:val="en-US"/>
        </w:rPr>
        <w:t>Third-Party APIs:</w:t>
      </w:r>
    </w:p>
    <w:p w14:paraId="718F0ACB">
      <w:pPr>
        <w:jc w:val="both"/>
        <w:rPr>
          <w:rFonts w:hint="default"/>
          <w:b/>
          <w:bCs/>
          <w:lang w:val="en-US"/>
        </w:rPr>
      </w:pPr>
    </w:p>
    <w:p w14:paraId="0DE432BB">
      <w:pPr>
        <w:jc w:val="both"/>
        <w:rPr>
          <w:rFonts w:hint="default"/>
          <w:lang w:val="en-US"/>
        </w:rPr>
      </w:pPr>
      <w:r>
        <w:rPr>
          <w:rFonts w:hint="default"/>
          <w:lang w:val="en-US"/>
        </w:rPr>
        <w:t>The system depends on external APIs such as OCR services for text extraction, and blockchain APIs (like Infura or Alchemy) for Ethereum transactions.</w:t>
      </w:r>
    </w:p>
    <w:p w14:paraId="4CF17D9E">
      <w:pPr>
        <w:jc w:val="both"/>
        <w:rPr>
          <w:rFonts w:hint="default"/>
          <w:lang w:val="en-US"/>
        </w:rPr>
      </w:pPr>
    </w:p>
    <w:p w14:paraId="11775892">
      <w:pPr>
        <w:jc w:val="both"/>
        <w:rPr>
          <w:rFonts w:hint="default"/>
          <w:b/>
          <w:bCs/>
          <w:lang w:val="en-US"/>
        </w:rPr>
      </w:pPr>
      <w:r>
        <w:rPr>
          <w:rFonts w:hint="default"/>
          <w:b/>
          <w:bCs/>
          <w:lang w:val="en-US"/>
        </w:rPr>
        <w:t>Blockchain Network:</w:t>
      </w:r>
    </w:p>
    <w:p w14:paraId="5AAD4FC6">
      <w:pPr>
        <w:jc w:val="both"/>
        <w:rPr>
          <w:rFonts w:hint="default"/>
          <w:b/>
          <w:bCs/>
          <w:lang w:val="en-US"/>
        </w:rPr>
      </w:pPr>
    </w:p>
    <w:p w14:paraId="089D97FC">
      <w:pPr>
        <w:jc w:val="both"/>
        <w:rPr>
          <w:rFonts w:hint="default"/>
          <w:lang w:val="en-US"/>
        </w:rPr>
      </w:pPr>
      <w:r>
        <w:rPr>
          <w:rFonts w:hint="default"/>
          <w:lang w:val="en-US"/>
        </w:rPr>
        <w:t>The project relies on the Ethereum testnet (e.g., Goerli or Sepolia) for storing and verifying hashes. Any downtime or congestion could affect verification speed.</w:t>
      </w:r>
    </w:p>
    <w:p w14:paraId="2EFA5C82">
      <w:pPr>
        <w:jc w:val="both"/>
        <w:rPr>
          <w:rFonts w:hint="default"/>
          <w:lang w:val="en-US"/>
        </w:rPr>
      </w:pPr>
    </w:p>
    <w:p w14:paraId="6712028E">
      <w:pPr>
        <w:jc w:val="both"/>
        <w:rPr>
          <w:rFonts w:hint="default"/>
          <w:b/>
          <w:bCs/>
          <w:lang w:val="en-US"/>
        </w:rPr>
      </w:pPr>
      <w:r>
        <w:rPr>
          <w:rFonts w:hint="default"/>
          <w:b/>
          <w:bCs/>
          <w:lang w:val="en-US"/>
        </w:rPr>
        <w:t>Cloud Infrastructure:</w:t>
      </w:r>
    </w:p>
    <w:p w14:paraId="5E2D6D59">
      <w:pPr>
        <w:jc w:val="both"/>
        <w:rPr>
          <w:rFonts w:hint="default"/>
          <w:b/>
          <w:bCs/>
          <w:lang w:val="en-US"/>
        </w:rPr>
      </w:pPr>
    </w:p>
    <w:p w14:paraId="58D8A0EE">
      <w:pPr>
        <w:jc w:val="both"/>
        <w:rPr>
          <w:rFonts w:hint="default"/>
          <w:lang w:val="en-US"/>
        </w:rPr>
      </w:pPr>
      <w:r>
        <w:rPr>
          <w:rFonts w:hint="default"/>
          <w:lang w:val="en-US"/>
        </w:rPr>
        <w:t>Hosting servers (e.g., AWS or Google Cloud) are required for system deployment, database storage, and backup operations.</w:t>
      </w:r>
    </w:p>
    <w:p w14:paraId="1562393B">
      <w:pPr>
        <w:jc w:val="both"/>
        <w:rPr>
          <w:rFonts w:hint="default"/>
          <w:lang w:val="en-US"/>
        </w:rPr>
      </w:pPr>
    </w:p>
    <w:p w14:paraId="4D2EB7C8">
      <w:pPr>
        <w:jc w:val="both"/>
        <w:rPr>
          <w:rFonts w:hint="default"/>
          <w:b/>
          <w:bCs/>
          <w:lang w:val="en-US"/>
        </w:rPr>
      </w:pPr>
      <w:r>
        <w:rPr>
          <w:rFonts w:hint="default"/>
          <w:b/>
          <w:bCs/>
          <w:lang w:val="en-US"/>
        </w:rPr>
        <w:t>Development Tools:</w:t>
      </w:r>
    </w:p>
    <w:p w14:paraId="13622C76">
      <w:pPr>
        <w:jc w:val="both"/>
        <w:rPr>
          <w:rFonts w:hint="default"/>
          <w:lang w:val="en-US"/>
        </w:rPr>
      </w:pPr>
      <w:r>
        <w:rPr>
          <w:rFonts w:hint="default"/>
          <w:lang w:val="en-US"/>
        </w:rPr>
        <w:t>The project depends on frameworks like Flask for the backend, React for the frontend, and Solidity for smart contract integration.</w:t>
      </w:r>
    </w:p>
    <w:p w14:paraId="42AB2148">
      <w:pPr>
        <w:jc w:val="both"/>
        <w:rPr>
          <w:rFonts w:hint="default"/>
          <w:lang w:val="en-US"/>
        </w:rPr>
      </w:pPr>
    </w:p>
    <w:p w14:paraId="752CF025">
      <w:pPr>
        <w:jc w:val="both"/>
        <w:rPr>
          <w:rFonts w:hint="default"/>
          <w:b/>
          <w:bCs/>
          <w:lang w:val="en-US"/>
        </w:rPr>
      </w:pPr>
      <w:r>
        <w:rPr>
          <w:rFonts w:hint="default"/>
          <w:b/>
          <w:bCs/>
          <w:lang w:val="en-US"/>
        </w:rPr>
        <w:t>Financial Resources:</w:t>
      </w:r>
    </w:p>
    <w:p w14:paraId="1966B10B">
      <w:pPr>
        <w:jc w:val="both"/>
        <w:rPr>
          <w:rFonts w:hint="default"/>
          <w:b/>
          <w:bCs/>
          <w:lang w:val="en-US"/>
        </w:rPr>
      </w:pPr>
    </w:p>
    <w:p w14:paraId="6E781E48">
      <w:pPr>
        <w:jc w:val="both"/>
        <w:rPr>
          <w:rFonts w:hint="default"/>
          <w:lang w:val="en-US"/>
        </w:rPr>
      </w:pPr>
      <w:r>
        <w:rPr>
          <w:rFonts w:hint="default"/>
          <w:lang w:val="en-US"/>
        </w:rPr>
        <w:t>Some components, such as blockchain gas fees or cloud hosting, may need small ongoing costs for deployment and testing.</w:t>
      </w:r>
    </w:p>
    <w:p w14:paraId="357AD7ED">
      <w:pPr>
        <w:jc w:val="both"/>
        <w:rPr>
          <w:rFonts w:hint="default"/>
          <w:lang w:val="en-US"/>
        </w:rPr>
      </w:pPr>
    </w:p>
    <w:p w14:paraId="016AC40D">
      <w:pPr>
        <w:jc w:val="both"/>
        <w:rPr>
          <w:rFonts w:hint="default"/>
          <w:b/>
          <w:bCs/>
          <w:lang w:val="en-US"/>
        </w:rPr>
      </w:pPr>
      <w:r>
        <w:rPr>
          <w:rFonts w:hint="default"/>
          <w:b/>
          <w:bCs/>
          <w:lang w:val="en-US"/>
        </w:rPr>
        <w:t>User Adoption:</w:t>
      </w:r>
    </w:p>
    <w:p w14:paraId="03CFA16A">
      <w:pPr>
        <w:jc w:val="both"/>
        <w:rPr>
          <w:rFonts w:hint="default"/>
          <w:b/>
          <w:bCs/>
          <w:lang w:val="en-US"/>
        </w:rPr>
      </w:pPr>
    </w:p>
    <w:p w14:paraId="5C104105">
      <w:pPr>
        <w:jc w:val="both"/>
        <w:rPr>
          <w:rFonts w:hint="default"/>
          <w:lang w:val="en-US"/>
        </w:rPr>
      </w:pPr>
      <w:r>
        <w:rPr>
          <w:rFonts w:hint="default"/>
          <w:lang w:val="en-US"/>
        </w:rPr>
        <w:t>The system’s success depends on educational institutions and employers adopting it as a trusted verification tool.</w:t>
      </w:r>
    </w:p>
    <w:p w14:paraId="2A494503">
      <w:pPr>
        <w:jc w:val="both"/>
        <w:rPr>
          <w:rFonts w:hint="default"/>
          <w:lang w:val="en-US"/>
        </w:rPr>
      </w:pPr>
    </w:p>
    <w:p w14:paraId="307D31D8">
      <w:pPr>
        <w:pStyle w:val="45"/>
        <w:numPr>
          <w:ilvl w:val="0"/>
          <w:numId w:val="6"/>
        </w:numPr>
        <w:spacing w:after="120"/>
        <w:ind w:left="389" w:hanging="389"/>
        <w:jc w:val="both"/>
      </w:pPr>
      <w:bookmarkStart w:id="28" w:name="_Toc51490220"/>
      <w:r>
        <w:t>References</w:t>
      </w:r>
      <w:bookmarkEnd w:id="28"/>
    </w:p>
    <w:p w14:paraId="22E024F2">
      <w:pPr>
        <w:pStyle w:val="19"/>
      </w:pPr>
    </w:p>
    <w:p w14:paraId="425AB9D1">
      <w:pPr>
        <w:pStyle w:val="19"/>
      </w:pPr>
    </w:p>
    <w:tbl>
      <w:tblPr>
        <w:tblStyle w:val="12"/>
        <w:tblW w:w="8528" w:type="dxa"/>
        <w:jc w:val="center"/>
        <w:tblLayout w:type="fixed"/>
        <w:tblCellMar>
          <w:top w:w="0" w:type="dxa"/>
          <w:left w:w="108" w:type="dxa"/>
          <w:bottom w:w="0" w:type="dxa"/>
          <w:right w:w="108" w:type="dxa"/>
        </w:tblCellMar>
      </w:tblPr>
      <w:tblGrid>
        <w:gridCol w:w="1035"/>
        <w:gridCol w:w="2149"/>
        <w:gridCol w:w="3004"/>
        <w:gridCol w:w="2340"/>
      </w:tblGrid>
      <w:tr w14:paraId="31931B41">
        <w:tblPrEx>
          <w:tblCellMar>
            <w:top w:w="0" w:type="dxa"/>
            <w:left w:w="108" w:type="dxa"/>
            <w:bottom w:w="0" w:type="dxa"/>
            <w:right w:w="108" w:type="dxa"/>
          </w:tblCellMar>
        </w:tblPrEx>
        <w:trPr>
          <w:cantSplit/>
          <w:trHeight w:val="232" w:hRule="atLeast"/>
          <w:tblHeader/>
          <w:jc w:val="center"/>
        </w:trPr>
        <w:tc>
          <w:tcPr>
            <w:tcW w:w="1035"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606F6D7C">
            <w:pPr>
              <w:pStyle w:val="51"/>
              <w:jc w:val="center"/>
            </w:pPr>
            <w:r>
              <w:t>Ref. No.</w:t>
            </w:r>
          </w:p>
        </w:tc>
        <w:tc>
          <w:tcPr>
            <w:tcW w:w="2149"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5E478B61">
            <w:pPr>
              <w:pStyle w:val="51"/>
              <w:jc w:val="center"/>
            </w:pPr>
            <w:r>
              <w:t>Document Title</w:t>
            </w:r>
          </w:p>
        </w:tc>
        <w:tc>
          <w:tcPr>
            <w:tcW w:w="3004"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1AF6A261">
            <w:pPr>
              <w:pStyle w:val="51"/>
              <w:jc w:val="center"/>
            </w:pPr>
            <w:r>
              <w:t>Date of Release/ Publication</w:t>
            </w:r>
          </w:p>
        </w:tc>
        <w:tc>
          <w:tcPr>
            <w:tcW w:w="2340" w:type="dxa"/>
            <w:tcBorders>
              <w:top w:val="single" w:color="C0C0C0" w:sz="8" w:space="0"/>
              <w:left w:val="single" w:color="C0C0C0" w:sz="8" w:space="0"/>
              <w:bottom w:val="single" w:color="C0C0C0" w:sz="8" w:space="0"/>
              <w:right w:val="single" w:color="C0C0C0" w:sz="8" w:space="0"/>
            </w:tcBorders>
            <w:shd w:val="pct45" w:color="auto" w:fill="FFFFFF"/>
            <w:noWrap w:val="0"/>
            <w:vAlign w:val="center"/>
          </w:tcPr>
          <w:p w14:paraId="6CC63C8E">
            <w:pPr>
              <w:pStyle w:val="51"/>
              <w:jc w:val="center"/>
            </w:pPr>
            <w:r>
              <w:t>Document Source</w:t>
            </w:r>
          </w:p>
        </w:tc>
      </w:tr>
      <w:tr w14:paraId="673EC96C">
        <w:tblPrEx>
          <w:tblCellMar>
            <w:top w:w="0" w:type="dxa"/>
            <w:left w:w="108" w:type="dxa"/>
            <w:bottom w:w="0" w:type="dxa"/>
            <w:right w:w="108" w:type="dxa"/>
          </w:tblCellMar>
        </w:tblPrEx>
        <w:trPr>
          <w:cantSplit/>
          <w:jc w:val="center"/>
        </w:trPr>
        <w:tc>
          <w:tcPr>
            <w:tcW w:w="1035" w:type="dxa"/>
            <w:tcBorders>
              <w:left w:val="single" w:color="C0C0C0" w:sz="8" w:space="0"/>
              <w:bottom w:val="single" w:color="C0C0C0" w:sz="8" w:space="0"/>
              <w:right w:val="single" w:color="C0C0C0" w:sz="8" w:space="0"/>
            </w:tcBorders>
            <w:shd w:val="pct5" w:color="auto" w:fill="FFFFFF"/>
            <w:noWrap w:val="0"/>
            <w:vAlign w:val="top"/>
          </w:tcPr>
          <w:p w14:paraId="6DEF3C77">
            <w:pPr>
              <w:pStyle w:val="50"/>
              <w:jc w:val="both"/>
              <w:rPr>
                <w:rFonts w:hint="default"/>
                <w:lang w:val="en-US"/>
              </w:rPr>
            </w:pPr>
            <w:r>
              <w:rPr>
                <w:rFonts w:hint="default"/>
                <w:lang w:val="en-US"/>
              </w:rPr>
              <w:t>[1]</w:t>
            </w:r>
          </w:p>
        </w:tc>
        <w:tc>
          <w:tcPr>
            <w:tcW w:w="2149" w:type="dxa"/>
            <w:tcBorders>
              <w:left w:val="single" w:color="C0C0C0" w:sz="8" w:space="0"/>
              <w:bottom w:val="single" w:color="C0C0C0" w:sz="8" w:space="0"/>
              <w:right w:val="single" w:color="C0C0C0" w:sz="8" w:space="0"/>
            </w:tcBorders>
            <w:shd w:val="pct5" w:color="auto" w:fill="FFFFFF"/>
            <w:noWrap w:val="0"/>
            <w:vAlign w:val="top"/>
          </w:tcPr>
          <w:p w14:paraId="6932A97A">
            <w:pPr>
              <w:pStyle w:val="50"/>
              <w:jc w:val="center"/>
            </w:pPr>
            <w:r>
              <w:rPr>
                <w:rFonts w:hint="default"/>
              </w:rPr>
              <w:t>Educational Blockchain: A Secure Degree Attestation and Verification System by A. Ayub Khan et al.,</w:t>
            </w:r>
          </w:p>
        </w:tc>
        <w:tc>
          <w:tcPr>
            <w:tcW w:w="3004" w:type="dxa"/>
            <w:tcBorders>
              <w:left w:val="single" w:color="C0C0C0" w:sz="8" w:space="0"/>
              <w:bottom w:val="single" w:color="C0C0C0" w:sz="8" w:space="0"/>
              <w:right w:val="single" w:color="C0C0C0" w:sz="8" w:space="0"/>
            </w:tcBorders>
            <w:shd w:val="pct5" w:color="auto" w:fill="FFFFFF"/>
            <w:noWrap w:val="0"/>
            <w:vAlign w:val="top"/>
          </w:tcPr>
          <w:p w14:paraId="7ED34BC7">
            <w:pPr>
              <w:pStyle w:val="50"/>
              <w:jc w:val="both"/>
              <w:rPr>
                <w:rFonts w:hint="default"/>
                <w:lang w:val="en-US"/>
              </w:rPr>
            </w:pPr>
            <w:r>
              <w:rPr>
                <w:rFonts w:hint="default"/>
                <w:lang w:val="en-US"/>
              </w:rPr>
              <w:t>2021</w:t>
            </w:r>
          </w:p>
        </w:tc>
        <w:tc>
          <w:tcPr>
            <w:tcW w:w="2340" w:type="dxa"/>
            <w:tcBorders>
              <w:left w:val="single" w:color="C0C0C0" w:sz="8" w:space="0"/>
              <w:bottom w:val="single" w:color="C0C0C0" w:sz="8" w:space="0"/>
              <w:right w:val="single" w:color="C0C0C0" w:sz="8" w:space="0"/>
            </w:tcBorders>
            <w:shd w:val="pct5" w:color="auto" w:fill="FFFFFF"/>
            <w:noWrap w:val="0"/>
            <w:vAlign w:val="top"/>
          </w:tcPr>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0"/>
            </w:tblGrid>
            <w:tr w14:paraId="3B9C1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tblCellSpacing w:w="15" w:type="dxa"/>
              </w:trPr>
              <w:tc>
                <w:tcPr>
                  <w:tcW w:w="8640" w:type="dxa"/>
                  <w:shd w:val="clear" w:color="auto" w:fill="auto"/>
                  <w:vAlign w:val="center"/>
                </w:tcPr>
                <w:p w14:paraId="12E0EF32">
                  <w:pPr>
                    <w:rPr>
                      <w:rFonts w:hint="eastAsia" w:ascii="SimSun"/>
                      <w:sz w:val="24"/>
                      <w:szCs w:val="24"/>
                    </w:rPr>
                  </w:pPr>
                </w:p>
              </w:tc>
            </w:tr>
          </w:tbl>
          <w:p w14:paraId="3D79AF10">
            <w:pPr>
              <w:rPr>
                <w:vanish/>
                <w:sz w:val="24"/>
                <w:szCs w:val="24"/>
              </w:rPr>
            </w:pPr>
          </w:p>
          <w:p w14:paraId="50868DA1">
            <w:pPr>
              <w:pStyle w:val="50"/>
              <w:jc w:val="both"/>
            </w:pPr>
            <w:r>
              <w:rPr>
                <w:rFonts w:hint="default"/>
              </w:rPr>
              <w:t>https://www.mdpi.com/2076-3417/11/22/10917?</w:t>
            </w:r>
          </w:p>
        </w:tc>
      </w:tr>
      <w:tr w14:paraId="61AF36C0">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F8DFA71">
            <w:pPr>
              <w:pStyle w:val="50"/>
              <w:rPr>
                <w:rFonts w:hint="default"/>
                <w:lang w:val="en-US"/>
              </w:rPr>
            </w:pPr>
            <w:r>
              <w:rPr>
                <w:rFonts w:hint="default"/>
                <w:lang w:val="en-US"/>
              </w:rPr>
              <w:t>[2]</w:t>
            </w: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34006378">
            <w:pPr>
              <w:pStyle w:val="50"/>
            </w:pPr>
            <w:r>
              <w:rPr>
                <w:rFonts w:hint="default"/>
              </w:rPr>
              <w:t>Bitcoin: A Peer-to-Peer Electronic Cash System — Nakamoto, S.</w:t>
            </w: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7ADC37E2">
            <w:pPr>
              <w:pStyle w:val="50"/>
              <w:rPr>
                <w:rFonts w:hint="default"/>
                <w:lang w:val="en-US"/>
              </w:rPr>
            </w:pPr>
            <w:r>
              <w:rPr>
                <w:rFonts w:hint="default"/>
                <w:lang w:val="en-US"/>
              </w:rPr>
              <w:t>2008</w:t>
            </w: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352BA727">
            <w:pPr>
              <w:pStyle w:val="50"/>
              <w:rPr>
                <w:b/>
                <w:bCs/>
              </w:rPr>
            </w:pPr>
            <w:r>
              <w:rPr>
                <w:rFonts w:hint="default"/>
                <w:b/>
                <w:bCs/>
              </w:rPr>
              <w:t>https://bitcoin.org/bitcoin.pdf</w:t>
            </w:r>
          </w:p>
        </w:tc>
      </w:tr>
      <w:tr w14:paraId="58FB5C2B">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CFFC285">
            <w:pPr>
              <w:pStyle w:val="50"/>
              <w:rPr>
                <w:rFonts w:hint="default"/>
                <w:lang w:val="en-US"/>
              </w:rPr>
            </w:pPr>
            <w:r>
              <w:rPr>
                <w:rFonts w:hint="default"/>
                <w:lang w:val="en-US"/>
              </w:rPr>
              <w:t>[3]</w:t>
            </w: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0984E559">
            <w:pPr>
              <w:pStyle w:val="50"/>
            </w:pPr>
            <w:r>
              <w:rPr>
                <w:rFonts w:hint="default"/>
              </w:rPr>
              <w:t xml:space="preserve">Gaikwad, H., D’Souza, N., Gupta, R., &amp; Tripathy, A. K. (2021, July). A blockchain-based verification system for academic certificates [Paper presentation]. 2021 International Conference on System, Computation, Automation and Networking (ICSCAN). </w:t>
            </w: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01D82346">
            <w:pPr>
              <w:pStyle w:val="50"/>
              <w:rPr>
                <w:rFonts w:hint="default"/>
                <w:lang w:val="en-US"/>
              </w:rPr>
            </w:pPr>
            <w:r>
              <w:rPr>
                <w:rFonts w:hint="default"/>
                <w:lang w:val="en-US"/>
              </w:rPr>
              <w:t>2021</w:t>
            </w: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6D7A6F12">
            <w:pPr>
              <w:pStyle w:val="50"/>
            </w:pPr>
            <w:r>
              <w:rPr>
                <w:rFonts w:hint="default"/>
              </w:rPr>
              <w:t>https://doi.org/10.1109/ICSCAN53069.2021.9526377</w:t>
            </w:r>
          </w:p>
        </w:tc>
      </w:tr>
      <w:tr w14:paraId="625C5526">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990D956">
            <w:pPr>
              <w:pStyle w:val="50"/>
              <w:rPr>
                <w:rFonts w:hint="default"/>
                <w:lang w:val="en-US"/>
              </w:rPr>
            </w:pPr>
            <w:r>
              <w:rPr>
                <w:rFonts w:hint="default"/>
                <w:lang w:val="en-US"/>
              </w:rPr>
              <w:t>[4]</w:t>
            </w: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68718DEE">
            <w:pPr>
              <w:pStyle w:val="50"/>
            </w:pPr>
            <w:r>
              <w:rPr>
                <w:rFonts w:hint="default"/>
              </w:rPr>
              <w:t>US Secure Hash Algorithm 1 (SHA-1) — Eastlake, D., &amp; Jones, P., IETF RFC 3174</w:t>
            </w: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5D824FD4">
            <w:pPr>
              <w:pStyle w:val="50"/>
              <w:rPr>
                <w:rFonts w:hint="default"/>
                <w:lang w:val="en-US"/>
              </w:rPr>
            </w:pPr>
            <w:r>
              <w:rPr>
                <w:rFonts w:hint="default"/>
                <w:lang w:val="en-US"/>
              </w:rPr>
              <w:t>2001</w:t>
            </w: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20B290FB">
            <w:pPr>
              <w:pStyle w:val="50"/>
            </w:pPr>
            <w:r>
              <w:rPr>
                <w:rFonts w:hint="default"/>
              </w:rPr>
              <w:t>ttps://www.rfc-editor.org/rfc/rfc3174</w:t>
            </w:r>
          </w:p>
        </w:tc>
      </w:tr>
      <w:tr w14:paraId="188B2069">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01827313">
            <w:pPr>
              <w:pStyle w:val="50"/>
              <w:rPr>
                <w:rFonts w:hint="default"/>
                <w:lang w:val="en-US"/>
              </w:rPr>
            </w:pPr>
            <w:r>
              <w:rPr>
                <w:rFonts w:hint="default"/>
                <w:lang w:val="en-US"/>
              </w:rPr>
              <w:t>[5]</w:t>
            </w: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3A662B04">
            <w:pPr>
              <w:pStyle w:val="50"/>
            </w:pPr>
            <w:r>
              <w:rPr>
                <w:rFonts w:hint="default"/>
              </w:rPr>
              <w:t>A Next-Generation Smart Contract and Decentralized Application Platform (Ethereum White Paper) — Buterin, V., Ethereum Foundation</w:t>
            </w: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3084897C">
            <w:pPr>
              <w:pStyle w:val="50"/>
              <w:rPr>
                <w:rFonts w:hint="default"/>
                <w:lang w:val="en-US"/>
              </w:rPr>
            </w:pPr>
            <w:r>
              <w:rPr>
                <w:rFonts w:hint="default"/>
                <w:lang w:val="en-US"/>
              </w:rPr>
              <w:t>2014</w:t>
            </w: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76F95330">
            <w:pPr>
              <w:pStyle w:val="50"/>
            </w:pPr>
            <w:r>
              <w:rPr>
                <w:rFonts w:hint="default"/>
              </w:rPr>
              <w:t>https://ethereum.org/en/whitepaper/</w:t>
            </w:r>
          </w:p>
        </w:tc>
      </w:tr>
      <w:tr w14:paraId="413987C4">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5DE75A0D">
            <w:pPr>
              <w:pStyle w:val="50"/>
            </w:pP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2F9B68D5">
            <w:pPr>
              <w:pStyle w:val="50"/>
            </w:pP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4A200389">
            <w:pPr>
              <w:pStyle w:val="50"/>
            </w:pP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7E38C117">
            <w:pPr>
              <w:pStyle w:val="50"/>
            </w:pPr>
          </w:p>
        </w:tc>
      </w:tr>
      <w:tr w14:paraId="0C537193">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42322B4A">
            <w:pPr>
              <w:pStyle w:val="50"/>
            </w:pP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7AB4AE05">
            <w:pPr>
              <w:pStyle w:val="50"/>
            </w:pP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446B591D">
            <w:pPr>
              <w:pStyle w:val="50"/>
            </w:pP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387EE21B">
            <w:pPr>
              <w:pStyle w:val="50"/>
            </w:pPr>
          </w:p>
        </w:tc>
      </w:tr>
      <w:tr w14:paraId="186F23AA">
        <w:tblPrEx>
          <w:tblCellMar>
            <w:top w:w="0" w:type="dxa"/>
            <w:left w:w="108" w:type="dxa"/>
            <w:bottom w:w="0" w:type="dxa"/>
            <w:right w:w="108" w:type="dxa"/>
          </w:tblCellMar>
        </w:tblPrEx>
        <w:trPr>
          <w:cantSplit/>
          <w:jc w:val="center"/>
        </w:trPr>
        <w:tc>
          <w:tcPr>
            <w:tcW w:w="1035" w:type="dxa"/>
            <w:tcBorders>
              <w:top w:val="single" w:color="C0C0C0" w:sz="8" w:space="0"/>
              <w:left w:val="single" w:color="C0C0C0" w:sz="8" w:space="0"/>
              <w:bottom w:val="single" w:color="C0C0C0" w:sz="8" w:space="0"/>
              <w:right w:val="single" w:color="C0C0C0" w:sz="8" w:space="0"/>
            </w:tcBorders>
            <w:shd w:val="pct5" w:color="auto" w:fill="FFFFFF"/>
            <w:noWrap w:val="0"/>
            <w:vAlign w:val="center"/>
          </w:tcPr>
          <w:p w14:paraId="3A1BAED6">
            <w:pPr>
              <w:pStyle w:val="50"/>
            </w:pPr>
          </w:p>
        </w:tc>
        <w:tc>
          <w:tcPr>
            <w:tcW w:w="2149"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69C1D96A">
            <w:pPr>
              <w:pStyle w:val="50"/>
            </w:pPr>
          </w:p>
        </w:tc>
        <w:tc>
          <w:tcPr>
            <w:tcW w:w="3004"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1EBB64CB">
            <w:pPr>
              <w:pStyle w:val="50"/>
            </w:pPr>
          </w:p>
        </w:tc>
        <w:tc>
          <w:tcPr>
            <w:tcW w:w="2340" w:type="dxa"/>
            <w:tcBorders>
              <w:top w:val="single" w:color="C0C0C0" w:sz="8" w:space="0"/>
              <w:left w:val="single" w:color="C0C0C0" w:sz="8" w:space="0"/>
              <w:bottom w:val="single" w:color="C0C0C0" w:sz="8" w:space="0"/>
              <w:right w:val="single" w:color="C0C0C0" w:sz="8" w:space="0"/>
            </w:tcBorders>
            <w:shd w:val="pct5" w:color="auto" w:fill="FFFFFF"/>
            <w:noWrap w:val="0"/>
            <w:vAlign w:val="top"/>
          </w:tcPr>
          <w:p w14:paraId="36CC0B8E">
            <w:pPr>
              <w:pStyle w:val="50"/>
            </w:pPr>
          </w:p>
        </w:tc>
      </w:tr>
    </w:tbl>
    <w:p w14:paraId="24492EC4">
      <w:pPr>
        <w:jc w:val="both"/>
        <w:rPr>
          <w:rFonts w:ascii="Century Gothic" w:hAnsi="Century Gothic"/>
          <w:b/>
          <w:bCs/>
          <w:sz w:val="72"/>
          <w:szCs w:val="72"/>
        </w:rPr>
      </w:pPr>
    </w:p>
    <w:p w14:paraId="72A66AF5">
      <w:pPr>
        <w:jc w:val="both"/>
        <w:rPr>
          <w:rFonts w:ascii="Century Gothic" w:hAnsi="Century Gothic"/>
          <w:b/>
          <w:bCs/>
          <w:sz w:val="72"/>
          <w:szCs w:val="72"/>
        </w:rPr>
      </w:pPr>
    </w:p>
    <w:p w14:paraId="16C26E3F">
      <w:pPr>
        <w:jc w:val="both"/>
        <w:rPr>
          <w:rFonts w:ascii="Century Gothic" w:hAnsi="Century Gothic"/>
          <w:b/>
          <w:bCs/>
          <w:sz w:val="72"/>
          <w:szCs w:val="72"/>
        </w:rPr>
      </w:pPr>
    </w:p>
    <w:p w14:paraId="1FD1C40C">
      <w:pPr>
        <w:jc w:val="both"/>
        <w:rPr>
          <w:rFonts w:ascii="Century Gothic" w:hAnsi="Century Gothic"/>
          <w:b/>
          <w:bCs/>
          <w:sz w:val="72"/>
          <w:szCs w:val="72"/>
        </w:rPr>
      </w:pPr>
    </w:p>
    <w:p w14:paraId="416C2845">
      <w:pPr>
        <w:pBdr>
          <w:bottom w:val="single" w:color="auto" w:sz="4" w:space="1"/>
        </w:pBdr>
        <w:jc w:val="center"/>
        <w:rPr>
          <w:rFonts w:ascii="Century Gothic" w:hAnsi="Century Gothic"/>
          <w:b/>
          <w:bCs/>
          <w:sz w:val="72"/>
          <w:szCs w:val="72"/>
        </w:rPr>
      </w:pPr>
    </w:p>
    <w:p w14:paraId="5BFEF1CC">
      <w:pPr>
        <w:pBdr>
          <w:bottom w:val="single" w:color="auto" w:sz="4" w:space="1"/>
        </w:pBdr>
        <w:jc w:val="center"/>
        <w:rPr>
          <w:rFonts w:ascii="Century Gothic" w:hAnsi="Century Gothic"/>
          <w:b/>
          <w:bCs/>
          <w:sz w:val="72"/>
          <w:szCs w:val="72"/>
        </w:rPr>
      </w:pPr>
    </w:p>
    <w:p w14:paraId="3450CCD7">
      <w:pPr>
        <w:pBdr>
          <w:bottom w:val="single" w:color="auto" w:sz="4" w:space="1"/>
        </w:pBdr>
        <w:jc w:val="center"/>
        <w:rPr>
          <w:rFonts w:ascii="Century Gothic" w:hAnsi="Century Gothic"/>
          <w:b/>
          <w:bCs/>
          <w:sz w:val="72"/>
          <w:szCs w:val="72"/>
        </w:rPr>
      </w:pPr>
    </w:p>
    <w:p w14:paraId="09B303BE">
      <w:pPr>
        <w:numPr>
          <w:ins w:id="23" w:author="Maryum Xedi" w:date="2002-04-03T20:15:00Z"/>
        </w:numPr>
        <w:pBdr>
          <w:bottom w:val="single" w:color="auto" w:sz="4" w:space="1"/>
        </w:pBdr>
        <w:jc w:val="center"/>
      </w:pPr>
    </w:p>
    <w:sectPr>
      <w:headerReference r:id="rId6" w:type="default"/>
      <w:footerReference r:id="rId7" w:type="default"/>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entury Gothic">
    <w:altName w:val="Yu Gothic UI"/>
    <w:panose1 w:val="020B0502020202020204"/>
    <w:charset w:val="00"/>
    <w:family w:val="swiss"/>
    <w:pitch w:val="default"/>
    <w:sig w:usb0="00000000" w:usb1="00000000" w:usb2="00000000" w:usb3="00000000" w:csb0="0000009F" w:csb1="00000000"/>
  </w:font>
  <w:font w:name="CommonBullets">
    <w:altName w:val="Symbol"/>
    <w:panose1 w:val="020B0603050302020204"/>
    <w:charset w:val="02"/>
    <w:family w:val="swiss"/>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6292C">
    <w:pPr>
      <w:pStyle w:val="23"/>
      <w:framePr w:wrap="around" w:vAnchor="text" w:hAnchor="margin" w:xAlign="right" w:y="1"/>
      <w:rPr>
        <w:del w:id="0" w:author="maryum" w:date="2002-08-13T11:12:00Z"/>
        <w:rStyle w:val="28"/>
      </w:rPr>
    </w:pPr>
    <w:del w:id="1" w:author="maryum" w:date="2002-08-13T11:12:00Z">
      <w:r>
        <w:rPr>
          <w:rStyle w:val="28"/>
        </w:rPr>
        <w:fldChar w:fldCharType="begin"/>
      </w:r>
    </w:del>
    <w:del w:id="2" w:author="maryum" w:date="2002-08-13T11:12:00Z">
      <w:r>
        <w:rPr>
          <w:rStyle w:val="28"/>
        </w:rPr>
        <w:delInstrText xml:space="preserve">PAGE  </w:delInstrText>
      </w:r>
    </w:del>
    <w:del w:id="3" w:author="maryum" w:date="2002-08-13T11:12:00Z">
      <w:r>
        <w:rPr>
          <w:rStyle w:val="28"/>
        </w:rPr>
        <w:fldChar w:fldCharType="separate"/>
      </w:r>
    </w:del>
    <w:del w:id="4" w:author="maryum" w:date="2002-08-13T11:12:00Z">
      <w:r>
        <w:rPr>
          <w:rStyle w:val="28"/>
        </w:rPr>
        <w:delText>41</w:delText>
      </w:r>
    </w:del>
    <w:del w:id="5" w:author="maryum" w:date="2002-08-13T11:12:00Z">
      <w:r>
        <w:rPr>
          <w:rStyle w:val="28"/>
        </w:rPr>
        <w:fldChar w:fldCharType="end"/>
      </w:r>
    </w:del>
  </w:p>
  <w:p w14:paraId="5054DBA3">
    <w:pPr>
      <w:pStyle w:val="23"/>
      <w:pBdr>
        <w:top w:val="single" w:color="auto" w:sz="4" w:space="0"/>
      </w:pBdr>
      <w:tabs>
        <w:tab w:val="left" w:pos="-1620"/>
        <w:tab w:val="center" w:pos="5220"/>
        <w:tab w:val="right" w:pos="9360"/>
        <w:tab w:val="right" w:pos="10350"/>
        <w:tab w:val="clear" w:pos="8640"/>
      </w:tabs>
      <w:rPr>
        <w:rFonts w:ascii="Tahoma" w:hAnsi="Tahoma" w:cs="Tahoma"/>
        <w:sz w:val="16"/>
      </w:rPr>
    </w:pPr>
    <w:r>
      <w:rPr>
        <w:rFonts w:ascii="Tahoma" w:hAnsi="Tahoma" w:cs="Tahoma"/>
        <w:sz w:val="16"/>
      </w:rPr>
      <w:t>Sept. 15, 2003</w:t>
    </w:r>
    <w:r>
      <w:rPr>
        <w:rFonts w:ascii="Tahoma" w:hAnsi="Tahoma" w:cs="Tahoma"/>
        <w:sz w:val="16"/>
      </w:rPr>
      <w:tab/>
    </w:r>
    <w:r>
      <w:rPr>
        <w:rFonts w:ascii="Tahoma" w:hAnsi="Tahoma" w:cs="Tahoma"/>
        <w:sz w:val="16"/>
      </w:rPr>
      <w:tab/>
    </w:r>
    <w:r>
      <w:rPr>
        <w:rFonts w:ascii="Tahoma" w:hAnsi="Tahoma" w:cs="Tahoma"/>
        <w:sz w:val="16"/>
      </w:rPr>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3</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Pr>
        <w:rFonts w:ascii="Tahoma" w:hAnsi="Tahoma" w:cs="Tahoma"/>
        <w:sz w:val="16"/>
      </w:rPr>
      <w:t>7</w:t>
    </w:r>
    <w:r>
      <w:rPr>
        <w:rFonts w:ascii="Tahoma" w:hAnsi="Tahoma" w:cs="Tahoma"/>
        <w:sz w:val="16"/>
      </w:rPr>
      <w:fldChar w:fldCharType="end"/>
    </w:r>
  </w:p>
  <w:p w14:paraId="290548C5">
    <w:pPr>
      <w:pStyle w:val="2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322E2B">
    <w:pPr>
      <w:pStyle w:val="23"/>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14:paraId="42632FB5">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013F7">
    <w:pPr>
      <w:pStyle w:val="23"/>
      <w:pBdr>
        <w:top w:val="single" w:color="auto" w:sz="4" w:space="0"/>
      </w:pBdr>
      <w:tabs>
        <w:tab w:val="left" w:pos="-1620"/>
        <w:tab w:val="center" w:pos="5220"/>
        <w:tab w:val="right" w:pos="9360"/>
        <w:tab w:val="right" w:pos="10350"/>
        <w:tab w:val="clear" w:pos="8640"/>
      </w:tabs>
      <w:rPr>
        <w:rFonts w:ascii="Tahoma" w:hAnsi="Tahoma" w:cs="Tahoma"/>
        <w:sz w:val="16"/>
      </w:rPr>
    </w:pPr>
    <w:r>
      <w:rPr>
        <w:rFonts w:ascii="Tahoma" w:hAnsi="Tahoma" w:cs="Tahoma"/>
        <w:sz w:val="16"/>
      </w:rPr>
      <w:t>Sept. 15, 2003</w:t>
    </w:r>
    <w:r>
      <w:rPr>
        <w:rFonts w:ascii="Tahoma" w:hAnsi="Tahoma" w:cs="Tahoma"/>
        <w:sz w:val="16"/>
      </w:rPr>
      <w:tab/>
    </w:r>
    <w:r>
      <w:rPr>
        <w:rFonts w:ascii="Tahoma" w:hAnsi="Tahoma" w:cs="Tahoma"/>
        <w:sz w:val="16"/>
      </w:rPr>
      <w:tab/>
    </w:r>
    <w:r>
      <w:rPr>
        <w:rFonts w:ascii="Tahoma" w:hAnsi="Tahoma" w:cs="Tahoma"/>
        <w:sz w:val="16"/>
      </w:rPr>
      <w:tab/>
    </w:r>
    <w:r>
      <w:rPr>
        <w:rFonts w:ascii="Tahoma" w:hAnsi="Tahoma" w:cs="Tahoma"/>
        <w:sz w:val="16"/>
      </w:rPr>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8</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Pr>
        <w:rFonts w:ascii="Tahoma" w:hAnsi="Tahoma" w:cs="Tahoma"/>
        <w:sz w:val="16"/>
      </w:rPr>
      <w:t>8</w:t>
    </w:r>
    <w:r>
      <w:rPr>
        <w:rFonts w:ascii="Tahoma" w:hAnsi="Tahoma" w:cs="Tahoma"/>
        <w:sz w:val="16"/>
      </w:rPr>
      <w:fldChar w:fldCharType="end"/>
    </w:r>
  </w:p>
  <w:p w14:paraId="096451F0">
    <w:pPr>
      <w:pStyle w:val="23"/>
      <w:pBdr>
        <w:top w:val="single" w:color="auto" w:sz="4" w:space="0"/>
      </w:pBdr>
      <w:tabs>
        <w:tab w:val="right" w:pos="-1530"/>
      </w:tabs>
    </w:pPr>
    <w:bookmarkStart w:id="29" w:name="_Toc497713950"/>
    <w:bookmarkEnd w:id="29"/>
  </w:p>
  <w:p w14:paraId="25D536FF">
    <w:pPr>
      <w:pStyle w:val="23"/>
      <w:ind w:right="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7EC80C">
    <w:pPr>
      <w:pStyle w:val="24"/>
      <w:pBdr>
        <w:bottom w:val="single" w:color="auto" w:sz="4" w:space="1"/>
      </w:pBdr>
      <w:tabs>
        <w:tab w:val="center" w:pos="5220"/>
        <w:tab w:val="right" w:pos="9360"/>
        <w:tab w:val="right" w:pos="10350"/>
        <w:tab w:val="clear" w:pos="8640"/>
      </w:tabs>
      <w:rPr>
        <w:rFonts w:ascii="Tahoma" w:hAnsi="Tahoma" w:cs="Tahoma"/>
        <w:sz w:val="16"/>
      </w:rPr>
    </w:pPr>
    <w:r>
      <w:rPr>
        <w:rFonts w:ascii="Tahoma" w:hAnsi="Tahoma" w:cs="Tahoma"/>
        <w:sz w:val="16"/>
      </w:rPr>
      <w:t>&lt;Project code&gt;</w:t>
    </w:r>
    <w:r>
      <w:rPr>
        <w:rFonts w:ascii="Tahoma" w:hAnsi="Tahoma" w:cs="Tahoma"/>
        <w:sz w:val="16"/>
      </w:rPr>
      <w:tab/>
    </w:r>
    <w:r>
      <w:rPr>
        <w:rFonts w:ascii="Tahoma" w:hAnsi="Tahoma" w:cs="Tahoma"/>
        <w:sz w:val="16"/>
      </w:rPr>
      <w:t xml:space="preserve">                                         Software Requirements Specifications                                     &lt;Version x&gt;</w:t>
    </w:r>
  </w:p>
  <w:p w14:paraId="3713E789">
    <w:pPr>
      <w:pStyle w:val="2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D22F">
    <w:pPr>
      <w:pStyle w:val="24"/>
      <w:pBdr>
        <w:bottom w:val="single" w:color="auto" w:sz="4" w:space="1"/>
      </w:pBdr>
      <w:tabs>
        <w:tab w:val="center" w:pos="5220"/>
        <w:tab w:val="right" w:pos="9360"/>
        <w:tab w:val="right" w:pos="10350"/>
        <w:tab w:val="clear" w:pos="8640"/>
      </w:tabs>
      <w:rPr>
        <w:rFonts w:ascii="Tahoma" w:hAnsi="Tahoma" w:cs="Tahoma"/>
        <w:sz w:val="16"/>
      </w:rPr>
    </w:pPr>
    <w:r>
      <w:rPr>
        <w:rFonts w:ascii="Tahoma" w:hAnsi="Tahoma" w:cs="Tahoma"/>
        <w:sz w:val="16"/>
      </w:rPr>
      <w:t>&lt;Project code&gt;</w:t>
    </w:r>
    <w:r>
      <w:rPr>
        <w:rFonts w:ascii="Tahoma" w:hAnsi="Tahoma" w:cs="Tahoma"/>
        <w:sz w:val="16"/>
      </w:rPr>
      <w:tab/>
    </w:r>
    <w:r>
      <w:rPr>
        <w:rFonts w:ascii="Tahoma" w:hAnsi="Tahoma" w:cs="Tahoma"/>
        <w:sz w:val="16"/>
      </w:rPr>
      <w:t>Software Requirements Specifications</w:t>
    </w:r>
    <w:r>
      <w:rPr>
        <w:rFonts w:ascii="Tahoma" w:hAnsi="Tahoma" w:cs="Tahoma"/>
        <w:sz w:val="16"/>
      </w:rPr>
      <w:tab/>
    </w:r>
    <w:r>
      <w:rPr>
        <w:rFonts w:ascii="Tahoma" w:hAnsi="Tahoma" w:cs="Tahoma"/>
        <w:sz w:val="16"/>
      </w:rPr>
      <w:t xml:space="preserve">        &lt;Version x&gt;</w:t>
    </w:r>
  </w:p>
  <w:p w14:paraId="5F32B936">
    <w:pPr>
      <w:pStyle w:val="24"/>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44F14"/>
    <w:multiLevelType w:val="singleLevel"/>
    <w:tmpl w:val="83044F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AA973F"/>
    <w:multiLevelType w:val="singleLevel"/>
    <w:tmpl w:val="88AA97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DF74E3D"/>
    <w:multiLevelType w:val="singleLevel"/>
    <w:tmpl w:val="8DF74E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D775CB2"/>
    <w:multiLevelType w:val="singleLevel"/>
    <w:tmpl w:val="9D775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E3EB93D"/>
    <w:multiLevelType w:val="singleLevel"/>
    <w:tmpl w:val="9E3EB9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14CD68A"/>
    <w:multiLevelType w:val="singleLevel"/>
    <w:tmpl w:val="A14CD68A"/>
    <w:lvl w:ilvl="0" w:tentative="0">
      <w:start w:val="13"/>
      <w:numFmt w:val="upperLetter"/>
      <w:suff w:val="space"/>
      <w:lvlText w:val="%1."/>
      <w:lvlJc w:val="left"/>
      <w:pPr>
        <w:ind w:left="1920" w:leftChars="0" w:firstLine="0" w:firstLineChars="0"/>
      </w:pPr>
    </w:lvl>
  </w:abstractNum>
  <w:abstractNum w:abstractNumId="6">
    <w:nsid w:val="AA6032E4"/>
    <w:multiLevelType w:val="singleLevel"/>
    <w:tmpl w:val="AA603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0B7D4B2"/>
    <w:multiLevelType w:val="singleLevel"/>
    <w:tmpl w:val="D0B7D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6DE1D56"/>
    <w:multiLevelType w:val="singleLevel"/>
    <w:tmpl w:val="D6DE1D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82E3873"/>
    <w:multiLevelType w:val="singleLevel"/>
    <w:tmpl w:val="D82E38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61C39D1"/>
    <w:multiLevelType w:val="singleLevel"/>
    <w:tmpl w:val="E61C39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7BD13A8"/>
    <w:multiLevelType w:val="multilevel"/>
    <w:tmpl w:val="07BD13A8"/>
    <w:lvl w:ilvl="0" w:tentative="0">
      <w:start w:val="1"/>
      <w:numFmt w:val="decimal"/>
      <w:lvlText w:val="%1."/>
      <w:lvlJc w:val="left"/>
      <w:pPr>
        <w:tabs>
          <w:tab w:val="left" w:pos="0"/>
        </w:tabs>
        <w:ind w:left="0" w:hanging="360"/>
      </w:pPr>
      <w:rPr>
        <w:rFonts w:hint="default"/>
      </w:rPr>
    </w:lvl>
    <w:lvl w:ilvl="1" w:tentative="0">
      <w:start w:val="1"/>
      <w:numFmt w:val="decimal"/>
      <w:pStyle w:val="44"/>
      <w:lvlText w:val="%2.%1"/>
      <w:lvlJc w:val="left"/>
      <w:pPr>
        <w:tabs>
          <w:tab w:val="left" w:pos="360"/>
        </w:tabs>
        <w:ind w:left="360" w:hanging="360"/>
      </w:pPr>
      <w:rPr>
        <w:rFonts w:hint="default"/>
      </w:rPr>
    </w:lvl>
    <w:lvl w:ilvl="2" w:tentative="0">
      <w:start w:val="1"/>
      <w:numFmt w:val="decimal"/>
      <w:lvlText w:val="%1.%2.%3"/>
      <w:lvlJc w:val="left"/>
      <w:pPr>
        <w:tabs>
          <w:tab w:val="left" w:pos="108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lowerLetter"/>
      <w:lvlText w:val="(%5)"/>
      <w:lvlJc w:val="left"/>
      <w:pPr>
        <w:tabs>
          <w:tab w:val="left" w:pos="1440"/>
        </w:tabs>
        <w:ind w:left="1440" w:hanging="360"/>
      </w:pPr>
      <w:rPr>
        <w:rFonts w:hint="default"/>
      </w:rPr>
    </w:lvl>
    <w:lvl w:ilvl="5" w:tentative="0">
      <w:start w:val="1"/>
      <w:numFmt w:val="lowerRoman"/>
      <w:lvlText w:val="(%6)"/>
      <w:lvlJc w:val="left"/>
      <w:pPr>
        <w:tabs>
          <w:tab w:val="left" w:pos="1800"/>
        </w:tabs>
        <w:ind w:left="1800" w:hanging="360"/>
      </w:pPr>
      <w:rPr>
        <w:rFonts w:hint="default"/>
      </w:rPr>
    </w:lvl>
    <w:lvl w:ilvl="6" w:tentative="0">
      <w:start w:val="1"/>
      <w:numFmt w:val="decimal"/>
      <w:lvlText w:val="%7."/>
      <w:lvlJc w:val="left"/>
      <w:pPr>
        <w:tabs>
          <w:tab w:val="left" w:pos="2160"/>
        </w:tabs>
        <w:ind w:left="2160" w:hanging="360"/>
      </w:pPr>
      <w:rPr>
        <w:rFonts w:hint="default"/>
      </w:rPr>
    </w:lvl>
    <w:lvl w:ilvl="7" w:tentative="0">
      <w:start w:val="1"/>
      <w:numFmt w:val="lowerLetter"/>
      <w:lvlText w:val="%8."/>
      <w:lvlJc w:val="left"/>
      <w:pPr>
        <w:tabs>
          <w:tab w:val="left" w:pos="2520"/>
        </w:tabs>
        <w:ind w:left="2520" w:hanging="360"/>
      </w:pPr>
      <w:rPr>
        <w:rFonts w:hint="default"/>
      </w:rPr>
    </w:lvl>
    <w:lvl w:ilvl="8" w:tentative="0">
      <w:start w:val="1"/>
      <w:numFmt w:val="lowerRoman"/>
      <w:lvlText w:val="%9."/>
      <w:lvlJc w:val="left"/>
      <w:pPr>
        <w:tabs>
          <w:tab w:val="left" w:pos="2880"/>
        </w:tabs>
        <w:ind w:left="2880" w:hanging="360"/>
      </w:pPr>
      <w:rPr>
        <w:rFonts w:hint="default"/>
      </w:rPr>
    </w:lvl>
  </w:abstractNum>
  <w:abstractNum w:abstractNumId="12">
    <w:nsid w:val="0B60F14F"/>
    <w:multiLevelType w:val="singleLevel"/>
    <w:tmpl w:val="0B60F1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2160BAA"/>
    <w:multiLevelType w:val="multilevel"/>
    <w:tmpl w:val="12160BAA"/>
    <w:lvl w:ilvl="0" w:tentative="0">
      <w:start w:val="1"/>
      <w:numFmt w:val="decimal"/>
      <w:lvlText w:val="%1."/>
      <w:lvlJc w:val="left"/>
      <w:pPr>
        <w:tabs>
          <w:tab w:val="left" w:pos="360"/>
        </w:tabs>
        <w:ind w:left="360" w:hanging="360"/>
      </w:pPr>
      <w:rPr>
        <w:rFonts w:hint="default"/>
        <w:sz w:val="32"/>
      </w:rPr>
    </w:lvl>
    <w:lvl w:ilvl="1" w:tentative="0">
      <w:start w:val="1"/>
      <w:numFmt w:val="decimal"/>
      <w:isLgl/>
      <w:lvlText w:val="%1.%2"/>
      <w:lvlJc w:val="left"/>
      <w:pPr>
        <w:tabs>
          <w:tab w:val="left" w:pos="390"/>
        </w:tabs>
        <w:ind w:left="390" w:hanging="39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1080"/>
        </w:tabs>
        <w:ind w:left="1080" w:hanging="108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440"/>
        </w:tabs>
        <w:ind w:left="1440" w:hanging="144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800"/>
        </w:tabs>
        <w:ind w:left="1800" w:hanging="180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14">
    <w:nsid w:val="124FE9AD"/>
    <w:multiLevelType w:val="singleLevel"/>
    <w:tmpl w:val="124FE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8047ADB"/>
    <w:multiLevelType w:val="multilevel"/>
    <w:tmpl w:val="18047ADB"/>
    <w:lvl w:ilvl="0" w:tentative="0">
      <w:start w:val="1"/>
      <w:numFmt w:val="decimal"/>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16">
    <w:nsid w:val="1F7801CE"/>
    <w:multiLevelType w:val="multilevel"/>
    <w:tmpl w:val="1F7801CE"/>
    <w:lvl w:ilvl="0" w:tentative="0">
      <w:start w:val="1"/>
      <w:numFmt w:val="decimal"/>
      <w:pStyle w:val="43"/>
      <w:lvlText w:val="Section %1:"/>
      <w:lvlJc w:val="left"/>
      <w:pPr>
        <w:tabs>
          <w:tab w:val="left" w:pos="1800"/>
        </w:tabs>
        <w:ind w:left="360" w:hanging="360"/>
      </w:pPr>
      <w:rPr>
        <w:rFonts w:hint="default"/>
      </w:rPr>
    </w:lvl>
    <w:lvl w:ilvl="1" w:tentative="0">
      <w:start w:val="1"/>
      <w:numFmt w:val="decimal"/>
      <w:lvlText w:val="%1.%2."/>
      <w:lvlJc w:val="left"/>
      <w:pPr>
        <w:tabs>
          <w:tab w:val="left" w:pos="792"/>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7">
    <w:nsid w:val="3079A0F3"/>
    <w:multiLevelType w:val="singleLevel"/>
    <w:tmpl w:val="3079A0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F1D2DB3"/>
    <w:multiLevelType w:val="singleLevel"/>
    <w:tmpl w:val="3F1D2D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2E635A4"/>
    <w:multiLevelType w:val="singleLevel"/>
    <w:tmpl w:val="72E635A4"/>
    <w:lvl w:ilvl="0" w:tentative="0">
      <w:start w:val="1"/>
      <w:numFmt w:val="bullet"/>
      <w:pStyle w:val="52"/>
      <w:lvlText w:val=""/>
      <w:lvlJc w:val="left"/>
      <w:pPr>
        <w:tabs>
          <w:tab w:val="left" w:pos="360"/>
        </w:tabs>
        <w:ind w:left="360" w:hanging="360"/>
      </w:pPr>
      <w:rPr>
        <w:rFonts w:hint="default" w:ascii="CommonBullets" w:hAnsi="CommonBullets"/>
        <w:color w:val="auto"/>
      </w:rPr>
    </w:lvl>
  </w:abstractNum>
  <w:num w:numId="1">
    <w:abstractNumId w:val="15"/>
  </w:num>
  <w:num w:numId="2">
    <w:abstractNumId w:val="16"/>
  </w:num>
  <w:num w:numId="3">
    <w:abstractNumId w:val="11"/>
  </w:num>
  <w:num w:numId="4">
    <w:abstractNumId w:val="19"/>
  </w:num>
  <w:num w:numId="5">
    <w:abstractNumId w:val="5"/>
  </w:num>
  <w:num w:numId="6">
    <w:abstractNumId w:val="13"/>
  </w:num>
  <w:num w:numId="7">
    <w:abstractNumId w:val="12"/>
  </w:num>
  <w:num w:numId="8">
    <w:abstractNumId w:val="0"/>
  </w:num>
  <w:num w:numId="9">
    <w:abstractNumId w:val="14"/>
  </w:num>
  <w:num w:numId="10">
    <w:abstractNumId w:val="17"/>
  </w:num>
  <w:num w:numId="11">
    <w:abstractNumId w:val="18"/>
  </w:num>
  <w:num w:numId="12">
    <w:abstractNumId w:val="9"/>
  </w:num>
  <w:num w:numId="13">
    <w:abstractNumId w:val="6"/>
  </w:num>
  <w:num w:numId="14">
    <w:abstractNumId w:val="1"/>
  </w:num>
  <w:num w:numId="15">
    <w:abstractNumId w:val="3"/>
  </w:num>
  <w:num w:numId="16">
    <w:abstractNumId w:val="7"/>
  </w:num>
  <w:num w:numId="17">
    <w:abstractNumId w:val="10"/>
  </w:num>
  <w:num w:numId="18">
    <w:abstractNumId w:val="4"/>
  </w:num>
  <w:num w:numId="19">
    <w:abstractNumId w:val="2"/>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arrukh Saleem">
    <w15:presenceInfo w15:providerId="None" w15:userId="Farrukh Saleem"/>
  </w15:person>
  <w15:person w15:author="maryum">
    <w15:presenceInfo w15:providerId="None" w15:userId="maryum"/>
  </w15:person>
  <w15:person w15:author="Maryum Zaidi">
    <w15:presenceInfo w15:providerId="None" w15:userId="Maryum Zaidi"/>
  </w15:person>
  <w15:person w15:author="Maryum Xedi">
    <w15:presenceInfo w15:providerId="None" w15:userId="Maryum X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A2"/>
    <w:rsid w:val="00234F7C"/>
    <w:rsid w:val="00670FA2"/>
    <w:rsid w:val="00F30CA0"/>
    <w:rsid w:val="05F269C5"/>
    <w:rsid w:val="0FE1571A"/>
    <w:rsid w:val="16614EF1"/>
    <w:rsid w:val="2BCA2B60"/>
    <w:rsid w:val="4DA46F6B"/>
    <w:rsid w:val="51E12D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unhideWhenUsed="0" w:uiPriority="0" w:semiHidden="0" w:name="heading 7"/>
    <w:lsdException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uiPriority w:val="0"/>
    <w:pPr>
      <w:keepNext/>
      <w:numPr>
        <w:ilvl w:val="2"/>
        <w:numId w:val="1"/>
      </w:numPr>
      <w:spacing w:before="240" w:after="60"/>
      <w:outlineLvl w:val="2"/>
    </w:pPr>
    <w:rPr>
      <w:b/>
      <w:bCs/>
      <w:sz w:val="28"/>
      <w:szCs w:val="26"/>
    </w:rPr>
  </w:style>
  <w:style w:type="paragraph" w:styleId="5">
    <w:name w:val="heading 4"/>
    <w:basedOn w:val="1"/>
    <w:next w:val="1"/>
    <w:uiPriority w:val="0"/>
    <w:pPr>
      <w:keepNext/>
      <w:numPr>
        <w:ilvl w:val="3"/>
        <w:numId w:val="1"/>
      </w:numPr>
      <w:outlineLvl w:val="3"/>
    </w:pPr>
    <w:rPr>
      <w:b/>
      <w:bCs/>
    </w:rPr>
  </w:style>
  <w:style w:type="paragraph" w:styleId="6">
    <w:name w:val="heading 5"/>
    <w:basedOn w:val="1"/>
    <w:next w:val="1"/>
    <w:uiPriority w:val="0"/>
    <w:pPr>
      <w:keepNext/>
      <w:numPr>
        <w:ilvl w:val="4"/>
        <w:numId w:val="1"/>
      </w:numPr>
      <w:outlineLvl w:val="4"/>
    </w:pPr>
    <w:rPr>
      <w:b/>
      <w:bCs/>
    </w:rPr>
  </w:style>
  <w:style w:type="paragraph" w:styleId="7">
    <w:name w:val="heading 6"/>
    <w:basedOn w:val="1"/>
    <w:next w:val="1"/>
    <w:qFormat/>
    <w:uiPriority w:val="0"/>
    <w:pPr>
      <w:keepNext/>
      <w:numPr>
        <w:ilvl w:val="5"/>
        <w:numId w:val="1"/>
      </w:numPr>
      <w:jc w:val="center"/>
      <w:outlineLvl w:val="5"/>
    </w:pPr>
    <w:rPr>
      <w:b/>
      <w:bCs/>
      <w:sz w:val="72"/>
    </w:rPr>
  </w:style>
  <w:style w:type="paragraph" w:styleId="8">
    <w:name w:val="heading 7"/>
    <w:basedOn w:val="1"/>
    <w:next w:val="1"/>
    <w:uiPriority w:val="0"/>
    <w:pPr>
      <w:numPr>
        <w:ilvl w:val="6"/>
        <w:numId w:val="1"/>
      </w:numPr>
      <w:spacing w:before="240" w:after="60"/>
      <w:outlineLvl w:val="6"/>
    </w:pPr>
  </w:style>
  <w:style w:type="paragraph" w:styleId="9">
    <w:name w:val="heading 8"/>
    <w:basedOn w:val="1"/>
    <w:next w:val="1"/>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lock Text"/>
    <w:basedOn w:val="1"/>
    <w:qFormat/>
    <w:uiPriority w:val="0"/>
    <w:pPr>
      <w:ind w:left="390" w:right="720"/>
      <w:jc w:val="both"/>
    </w:pPr>
    <w:rPr>
      <w:i/>
      <w:sz w:val="20"/>
    </w:rPr>
  </w:style>
  <w:style w:type="paragraph" w:styleId="15">
    <w:name w:val="Body Text"/>
    <w:basedOn w:val="1"/>
    <w:qFormat/>
    <w:uiPriority w:val="0"/>
    <w:pPr>
      <w:jc w:val="center"/>
    </w:pPr>
  </w:style>
  <w:style w:type="paragraph" w:styleId="16">
    <w:name w:val="Body Text 2"/>
    <w:basedOn w:val="1"/>
    <w:qFormat/>
    <w:uiPriority w:val="0"/>
    <w:rPr>
      <w:i/>
      <w:iCs/>
    </w:rPr>
  </w:style>
  <w:style w:type="paragraph" w:styleId="17">
    <w:name w:val="Body Text 3"/>
    <w:basedOn w:val="1"/>
    <w:qFormat/>
    <w:uiPriority w:val="0"/>
    <w:rPr>
      <w:sz w:val="20"/>
    </w:rPr>
  </w:style>
  <w:style w:type="paragraph" w:styleId="18">
    <w:name w:val="Body Text Indent"/>
    <w:basedOn w:val="1"/>
    <w:qFormat/>
    <w:uiPriority w:val="0"/>
    <w:pPr>
      <w:ind w:left="360"/>
    </w:pPr>
  </w:style>
  <w:style w:type="paragraph" w:styleId="19">
    <w:name w:val="Body Text Indent 2"/>
    <w:basedOn w:val="1"/>
    <w:qFormat/>
    <w:uiPriority w:val="0"/>
    <w:pPr>
      <w:ind w:left="360"/>
      <w:jc w:val="both"/>
    </w:pPr>
    <w:rPr>
      <w:i/>
      <w:sz w:val="20"/>
    </w:rPr>
  </w:style>
  <w:style w:type="paragraph" w:styleId="20">
    <w:name w:val="Body Text Indent 3"/>
    <w:basedOn w:val="1"/>
    <w:qFormat/>
    <w:uiPriority w:val="0"/>
    <w:pPr>
      <w:ind w:left="390"/>
      <w:jc w:val="both"/>
    </w:pPr>
    <w:rPr>
      <w:i/>
      <w:sz w:val="20"/>
    </w:rPr>
  </w:style>
  <w:style w:type="character" w:styleId="21">
    <w:name w:val="Emphasis"/>
    <w:basedOn w:val="11"/>
    <w:qFormat/>
    <w:uiPriority w:val="0"/>
    <w:rPr>
      <w:i/>
      <w:iCs/>
    </w:rPr>
  </w:style>
  <w:style w:type="character" w:styleId="22">
    <w:name w:val="FollowedHyperlink"/>
    <w:basedOn w:val="11"/>
    <w:qFormat/>
    <w:uiPriority w:val="0"/>
    <w:rPr>
      <w:color w:val="800080"/>
      <w:u w:val="single"/>
    </w:rPr>
  </w:style>
  <w:style w:type="paragraph" w:styleId="23">
    <w:name w:val="footer"/>
    <w:basedOn w:val="1"/>
    <w:qFormat/>
    <w:uiPriority w:val="0"/>
    <w:pPr>
      <w:tabs>
        <w:tab w:val="center" w:pos="4320"/>
        <w:tab w:val="right" w:pos="8640"/>
      </w:tabs>
    </w:pPr>
  </w:style>
  <w:style w:type="paragraph" w:styleId="24">
    <w:name w:val="header"/>
    <w:basedOn w:val="1"/>
    <w:qFormat/>
    <w:uiPriority w:val="0"/>
    <w:pPr>
      <w:tabs>
        <w:tab w:val="center" w:pos="4320"/>
        <w:tab w:val="right" w:pos="8640"/>
      </w:tabs>
    </w:pPr>
  </w:style>
  <w:style w:type="character" w:styleId="25">
    <w:name w:val="HTML Variable"/>
    <w:basedOn w:val="11"/>
    <w:qFormat/>
    <w:uiPriority w:val="0"/>
    <w:rPr>
      <w:i/>
      <w:iCs/>
    </w:rPr>
  </w:style>
  <w:style w:type="character" w:styleId="26">
    <w:name w:val="Hyperlink"/>
    <w:basedOn w:val="11"/>
    <w:qFormat/>
    <w:uiPriority w:val="0"/>
    <w:rPr>
      <w:color w:val="0000FF"/>
      <w:u w:val="single"/>
    </w:rPr>
  </w:style>
  <w:style w:type="paragraph" w:styleId="27">
    <w:name w:val="Normal (Web)"/>
    <w:basedOn w:val="1"/>
    <w:qFormat/>
    <w:uiPriority w:val="0"/>
    <w:pPr>
      <w:spacing w:before="100" w:beforeAutospacing="1" w:after="100" w:afterAutospacing="1"/>
    </w:pPr>
    <w:rPr>
      <w:sz w:val="16"/>
      <w:szCs w:val="16"/>
    </w:rPr>
  </w:style>
  <w:style w:type="character" w:styleId="28">
    <w:name w:val="page number"/>
    <w:basedOn w:val="11"/>
    <w:qFormat/>
    <w:uiPriority w:val="0"/>
  </w:style>
  <w:style w:type="character" w:styleId="29">
    <w:name w:val="Strong"/>
    <w:basedOn w:val="11"/>
    <w:qFormat/>
    <w:uiPriority w:val="0"/>
    <w:rPr>
      <w:b/>
      <w:bCs/>
    </w:rPr>
  </w:style>
  <w:style w:type="paragraph" w:styleId="30">
    <w:name w:val="Subtitle"/>
    <w:basedOn w:val="1"/>
    <w:qFormat/>
    <w:uiPriority w:val="0"/>
    <w:pPr>
      <w:keepNext/>
      <w:spacing w:before="240" w:after="60"/>
      <w:jc w:val="both"/>
    </w:pPr>
    <w:rPr>
      <w:rFonts w:ascii="Verdana" w:hAnsi="Verdana"/>
      <w:b/>
      <w:szCs w:val="20"/>
    </w:rPr>
  </w:style>
  <w:style w:type="paragraph" w:styleId="31">
    <w:name w:val="Title"/>
    <w:basedOn w:val="1"/>
    <w:qFormat/>
    <w:uiPriority w:val="0"/>
    <w:pPr>
      <w:spacing w:before="240" w:after="60"/>
      <w:jc w:val="center"/>
      <w:outlineLvl w:val="0"/>
    </w:pPr>
    <w:rPr>
      <w:rFonts w:ascii="Arial" w:hAnsi="Arial" w:cs="Arial"/>
      <w:b/>
      <w:bCs/>
      <w:kern w:val="28"/>
      <w:sz w:val="32"/>
      <w:szCs w:val="32"/>
    </w:rPr>
  </w:style>
  <w:style w:type="paragraph" w:styleId="32">
    <w:name w:val="toc 1"/>
    <w:basedOn w:val="1"/>
    <w:next w:val="1"/>
    <w:semiHidden/>
    <w:qFormat/>
    <w:uiPriority w:val="0"/>
    <w:pPr>
      <w:spacing w:before="120" w:after="120"/>
    </w:pPr>
    <w:rPr>
      <w:b/>
      <w:bCs/>
      <w:caps/>
    </w:rPr>
  </w:style>
  <w:style w:type="paragraph" w:styleId="33">
    <w:name w:val="toc 2"/>
    <w:basedOn w:val="1"/>
    <w:next w:val="1"/>
    <w:semiHidden/>
    <w:qFormat/>
    <w:uiPriority w:val="0"/>
    <w:pPr>
      <w:tabs>
        <w:tab w:val="left" w:pos="540"/>
        <w:tab w:val="right" w:leader="dot" w:pos="9350"/>
      </w:tabs>
      <w:spacing w:line="360" w:lineRule="auto"/>
      <w:ind w:left="240"/>
    </w:pPr>
    <w:rPr>
      <w:smallCaps/>
    </w:rPr>
  </w:style>
  <w:style w:type="paragraph" w:styleId="34">
    <w:name w:val="toc 3"/>
    <w:basedOn w:val="1"/>
    <w:next w:val="1"/>
    <w:semiHidden/>
    <w:qFormat/>
    <w:uiPriority w:val="0"/>
    <w:pPr>
      <w:ind w:left="480"/>
    </w:pPr>
    <w:rPr>
      <w:i/>
      <w:iCs/>
    </w:rPr>
  </w:style>
  <w:style w:type="paragraph" w:styleId="35">
    <w:name w:val="toc 4"/>
    <w:basedOn w:val="1"/>
    <w:next w:val="1"/>
    <w:semiHidden/>
    <w:qFormat/>
    <w:uiPriority w:val="0"/>
    <w:pPr>
      <w:ind w:left="720"/>
    </w:pPr>
    <w:rPr>
      <w:szCs w:val="21"/>
    </w:rPr>
  </w:style>
  <w:style w:type="paragraph" w:styleId="36">
    <w:name w:val="toc 5"/>
    <w:basedOn w:val="1"/>
    <w:next w:val="1"/>
    <w:semiHidden/>
    <w:qFormat/>
    <w:uiPriority w:val="0"/>
    <w:pPr>
      <w:ind w:left="960"/>
    </w:pPr>
    <w:rPr>
      <w:szCs w:val="21"/>
    </w:rPr>
  </w:style>
  <w:style w:type="paragraph" w:styleId="37">
    <w:name w:val="toc 6"/>
    <w:basedOn w:val="1"/>
    <w:next w:val="1"/>
    <w:semiHidden/>
    <w:qFormat/>
    <w:uiPriority w:val="0"/>
    <w:pPr>
      <w:ind w:left="1200"/>
    </w:pPr>
    <w:rPr>
      <w:szCs w:val="21"/>
    </w:rPr>
  </w:style>
  <w:style w:type="paragraph" w:styleId="38">
    <w:name w:val="toc 7"/>
    <w:basedOn w:val="1"/>
    <w:next w:val="1"/>
    <w:semiHidden/>
    <w:qFormat/>
    <w:uiPriority w:val="0"/>
    <w:pPr>
      <w:ind w:left="1440"/>
    </w:pPr>
    <w:rPr>
      <w:szCs w:val="21"/>
    </w:rPr>
  </w:style>
  <w:style w:type="paragraph" w:styleId="39">
    <w:name w:val="toc 8"/>
    <w:basedOn w:val="1"/>
    <w:next w:val="1"/>
    <w:semiHidden/>
    <w:qFormat/>
    <w:uiPriority w:val="0"/>
    <w:pPr>
      <w:ind w:left="1680"/>
    </w:pPr>
    <w:rPr>
      <w:szCs w:val="21"/>
    </w:rPr>
  </w:style>
  <w:style w:type="paragraph" w:styleId="40">
    <w:name w:val="toc 9"/>
    <w:basedOn w:val="1"/>
    <w:next w:val="1"/>
    <w:semiHidden/>
    <w:qFormat/>
    <w:uiPriority w:val="0"/>
    <w:pPr>
      <w:ind w:left="1920"/>
    </w:pPr>
    <w:rPr>
      <w:szCs w:val="21"/>
    </w:rPr>
  </w:style>
  <w:style w:type="paragraph" w:customStyle="1" w:styleId="41">
    <w:name w:val="title1"/>
    <w:basedOn w:val="1"/>
    <w:qFormat/>
    <w:uiPriority w:val="0"/>
    <w:pPr>
      <w:jc w:val="center"/>
    </w:pPr>
  </w:style>
  <w:style w:type="paragraph" w:customStyle="1" w:styleId="42">
    <w:name w:val="title 2"/>
    <w:basedOn w:val="1"/>
    <w:qFormat/>
    <w:uiPriority w:val="0"/>
    <w:rPr>
      <w:b/>
      <w:i/>
      <w:sz w:val="20"/>
    </w:rPr>
  </w:style>
  <w:style w:type="paragraph" w:customStyle="1" w:styleId="43">
    <w:name w:val="SRSH1"/>
    <w:basedOn w:val="2"/>
    <w:qFormat/>
    <w:uiPriority w:val="0"/>
    <w:pPr>
      <w:numPr>
        <w:ilvl w:val="0"/>
        <w:numId w:val="2"/>
      </w:numPr>
    </w:pPr>
    <w:rPr>
      <w:rFonts w:ascii="Verdana" w:hAnsi="Verdana"/>
      <w:sz w:val="22"/>
    </w:rPr>
  </w:style>
  <w:style w:type="paragraph" w:customStyle="1" w:styleId="44">
    <w:name w:val="SRSH2"/>
    <w:basedOn w:val="3"/>
    <w:qFormat/>
    <w:uiPriority w:val="0"/>
    <w:pPr>
      <w:numPr>
        <w:ilvl w:val="1"/>
        <w:numId w:val="3"/>
      </w:numPr>
    </w:pPr>
    <w:rPr>
      <w:i w:val="0"/>
      <w:sz w:val="24"/>
    </w:rPr>
  </w:style>
  <w:style w:type="paragraph" w:customStyle="1" w:styleId="45">
    <w:name w:val="h1"/>
    <w:basedOn w:val="1"/>
    <w:qFormat/>
    <w:uiPriority w:val="0"/>
    <w:rPr>
      <w:rFonts w:ascii="Arial" w:hAnsi="Arial"/>
      <w:b/>
      <w:sz w:val="28"/>
    </w:rPr>
  </w:style>
  <w:style w:type="paragraph" w:customStyle="1" w:styleId="46">
    <w:name w:val="H2"/>
    <w:basedOn w:val="1"/>
    <w:qFormat/>
    <w:uiPriority w:val="0"/>
    <w:rPr>
      <w:b/>
      <w:sz w:val="28"/>
    </w:rPr>
  </w:style>
  <w:style w:type="paragraph" w:customStyle="1" w:styleId="47">
    <w:name w:val="H3"/>
    <w:basedOn w:val="1"/>
    <w:qFormat/>
    <w:uiPriority w:val="0"/>
    <w:rPr>
      <w:b/>
    </w:rPr>
  </w:style>
  <w:style w:type="paragraph" w:customStyle="1" w:styleId="48">
    <w:name w:val="doctitle"/>
    <w:basedOn w:val="1"/>
    <w:qFormat/>
    <w:uiPriority w:val="0"/>
    <w:pPr>
      <w:spacing w:before="720" w:after="240"/>
      <w:jc w:val="center"/>
    </w:pPr>
    <w:rPr>
      <w:rFonts w:ascii="Century Gothic" w:hAnsi="Century Gothic"/>
      <w:b/>
      <w:bCs/>
      <w:sz w:val="72"/>
    </w:rPr>
  </w:style>
  <w:style w:type="paragraph" w:customStyle="1" w:styleId="49">
    <w:name w:val="special"/>
    <w:basedOn w:val="48"/>
    <w:qFormat/>
    <w:uiPriority w:val="0"/>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paragraph" w:customStyle="1" w:styleId="50">
    <w:name w:val="Table Entry"/>
    <w:basedOn w:val="1"/>
    <w:qFormat/>
    <w:uiPriority w:val="0"/>
    <w:rPr>
      <w:rFonts w:ascii="Verdana" w:hAnsi="Verdana"/>
      <w:color w:val="000000"/>
      <w:sz w:val="16"/>
      <w:szCs w:val="20"/>
    </w:rPr>
  </w:style>
  <w:style w:type="paragraph" w:customStyle="1" w:styleId="51">
    <w:name w:val="Table Heading"/>
    <w:basedOn w:val="50"/>
    <w:qFormat/>
    <w:uiPriority w:val="0"/>
    <w:rPr>
      <w:b/>
      <w:color w:val="FFFFFF"/>
    </w:rPr>
  </w:style>
  <w:style w:type="paragraph" w:customStyle="1" w:styleId="52">
    <w:name w:val="List Bullet First Item"/>
    <w:basedOn w:val="1"/>
    <w:qFormat/>
    <w:uiPriority w:val="0"/>
    <w:pPr>
      <w:numPr>
        <w:ilvl w:val="0"/>
        <w:numId w:val="4"/>
      </w:numPr>
      <w:spacing w:before="120"/>
    </w:pPr>
    <w:rPr>
      <w:rFonts w:ascii="Verdana" w:hAnsi="Verdana"/>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FAST</Company>
  <Pages>17</Pages>
  <Words>1366</Words>
  <Characters>7787</Characters>
  <Lines>64</Lines>
  <Paragraphs>18</Paragraphs>
  <TotalTime>60</TotalTime>
  <ScaleCrop>false</ScaleCrop>
  <LinksUpToDate>false</LinksUpToDate>
  <CharactersWithSpaces>9135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2003-09-16T10:51:00Z</dcterms:created>
  <dc:creator>Talha Javed</dc:creator>
  <cp:lastModifiedBy>New</cp:lastModifiedBy>
  <cp:lastPrinted>2003-09-15T13:57:00Z</cp:lastPrinted>
  <dcterms:modified xsi:type="dcterms:W3CDTF">2025-10-20T05:23:28Z</dcterms:modified>
  <dc:title>SRS Document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65A1C155DDE3453CA179B3EFAFBFDDED_13</vt:lpwstr>
  </property>
</Properties>
</file>